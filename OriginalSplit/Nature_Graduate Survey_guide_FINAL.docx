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14AE" w:rsidRDefault="000D019D">
      <w:pPr>
        <w:keepNext/>
        <w:keepLines/>
        <w:pBdr>
          <w:top w:val="nil"/>
          <w:left w:val="nil"/>
          <w:bottom w:val="nil"/>
          <w:right w:val="nil"/>
          <w:between w:val="nil"/>
        </w:pBdr>
        <w:spacing w:before="240" w:line="276" w:lineRule="auto"/>
        <w:rPr>
          <w:rFonts w:ascii="Ebrima" w:eastAsia="Ebrima" w:hAnsi="Ebrima" w:cs="Ebrima"/>
          <w:b/>
          <w:color w:val="AC3045"/>
          <w:sz w:val="32"/>
          <w:szCs w:val="32"/>
        </w:rPr>
      </w:pPr>
      <w:r>
        <w:rPr>
          <w:rFonts w:ascii="Ebrima" w:eastAsia="Ebrima" w:hAnsi="Ebrima" w:cs="Ebrima"/>
          <w:b/>
          <w:color w:val="AC3045"/>
          <w:sz w:val="32"/>
          <w:szCs w:val="32"/>
        </w:rPr>
        <w:t>Version control</w:t>
      </w:r>
    </w:p>
    <w:p w14:paraId="00000002" w14:textId="77777777" w:rsidR="00B514AE" w:rsidRDefault="00B514AE">
      <w:pPr>
        <w:pBdr>
          <w:top w:val="nil"/>
          <w:left w:val="nil"/>
          <w:bottom w:val="nil"/>
          <w:right w:val="nil"/>
          <w:between w:val="nil"/>
        </w:pBdr>
        <w:spacing w:after="200" w:line="276" w:lineRule="auto"/>
        <w:rPr>
          <w:rFonts w:ascii="Ebrima" w:eastAsia="Ebrima" w:hAnsi="Ebrima" w:cs="Ebrima"/>
          <w:color w:val="000000"/>
          <w:sz w:val="22"/>
          <w:szCs w:val="22"/>
        </w:rPr>
      </w:pPr>
    </w:p>
    <w:p w14:paraId="00000003" w14:textId="77777777"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t>Please complete this table and save each version with a new file name.</w:t>
      </w:r>
    </w:p>
    <w:p w14:paraId="00000004" w14:textId="77777777"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t>A final copy for sign off will be named V1. Please note that additional client changes requested following sign off may involve extra costs due to the additional time required to re-code and re-test the survey following changes.</w:t>
      </w:r>
    </w:p>
    <w:tbl>
      <w:tblPr>
        <w:tblStyle w:val="a5"/>
        <w:tblW w:w="139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13"/>
        <w:gridCol w:w="2693"/>
        <w:gridCol w:w="2410"/>
        <w:gridCol w:w="7432"/>
      </w:tblGrid>
      <w:tr w:rsidR="00B514AE" w14:paraId="1B9A6194" w14:textId="77777777">
        <w:trPr>
          <w:trHeight w:val="270"/>
        </w:trPr>
        <w:tc>
          <w:tcPr>
            <w:tcW w:w="141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05" w14:textId="77777777" w:rsidR="00B514AE" w:rsidRDefault="000D019D">
            <w:pPr>
              <w:pBdr>
                <w:top w:val="nil"/>
                <w:left w:val="nil"/>
                <w:bottom w:val="nil"/>
                <w:right w:val="nil"/>
                <w:between w:val="nil"/>
              </w:pBdr>
              <w:spacing w:after="200" w:line="276" w:lineRule="auto"/>
              <w:jc w:val="center"/>
              <w:rPr>
                <w:rFonts w:ascii="Ebrima" w:eastAsia="Ebrima" w:hAnsi="Ebrima" w:cs="Ebrima"/>
                <w:color w:val="000000"/>
                <w:sz w:val="22"/>
                <w:szCs w:val="22"/>
              </w:rPr>
            </w:pPr>
            <w:r>
              <w:rPr>
                <w:rFonts w:ascii="Ebrima" w:eastAsia="Ebrima" w:hAnsi="Ebrima" w:cs="Ebrima"/>
                <w:b/>
                <w:color w:val="000000"/>
                <w:sz w:val="22"/>
                <w:szCs w:val="22"/>
              </w:rPr>
              <w:t>Version</w:t>
            </w:r>
          </w:p>
        </w:tc>
        <w:tc>
          <w:tcPr>
            <w:tcW w:w="269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06"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Owner</w:t>
            </w:r>
          </w:p>
        </w:tc>
        <w:tc>
          <w:tcPr>
            <w:tcW w:w="241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07"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Date</w:t>
            </w:r>
          </w:p>
        </w:tc>
        <w:tc>
          <w:tcPr>
            <w:tcW w:w="743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08"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Notes</w:t>
            </w:r>
          </w:p>
        </w:tc>
      </w:tr>
      <w:tr w:rsidR="00B514AE" w14:paraId="0C9E3626" w14:textId="77777777">
        <w:trPr>
          <w:trHeight w:val="27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09" w14:textId="77777777" w:rsidR="00B514AE" w:rsidRDefault="000D019D">
            <w:p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color w:val="000000"/>
                <w:sz w:val="22"/>
                <w:szCs w:val="22"/>
              </w:rPr>
              <w:t>Vooa</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0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David/Chris 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0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Feb 24 2022</w:t>
            </w:r>
          </w:p>
        </w:tc>
        <w:tc>
          <w:tcPr>
            <w:tcW w:w="7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0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Went through thinking of survey length/Masters’ student incorporation</w:t>
            </w:r>
          </w:p>
        </w:tc>
      </w:tr>
      <w:tr w:rsidR="00B514AE" w14:paraId="2C8FF8F1" w14:textId="77777777">
        <w:trPr>
          <w:trHeight w:val="27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0D" w14:textId="77777777" w:rsidR="00B514AE" w:rsidRDefault="000D019D">
            <w:p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color w:val="000000"/>
                <w:sz w:val="22"/>
                <w:szCs w:val="22"/>
              </w:rPr>
              <w:t>Voob</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0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Elsie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0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11.04.2022</w:t>
            </w:r>
          </w:p>
        </w:tc>
        <w:tc>
          <w:tcPr>
            <w:tcW w:w="7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Review and additional questions</w:t>
            </w:r>
          </w:p>
        </w:tc>
      </w:tr>
      <w:tr w:rsidR="00B514AE" w14:paraId="2A4E04AD" w14:textId="77777777">
        <w:trPr>
          <w:trHeight w:val="27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1" w14:textId="77777777" w:rsidR="00B514AE" w:rsidRDefault="000D019D">
            <w:p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sz w:val="22"/>
                <w:szCs w:val="22"/>
              </w:rPr>
              <w:t>Vooc</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 xml:space="preserve">David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11.04.21</w:t>
            </w:r>
          </w:p>
        </w:tc>
        <w:tc>
          <w:tcPr>
            <w:tcW w:w="7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Review Elsie’s review and additional questions</w:t>
            </w:r>
          </w:p>
        </w:tc>
      </w:tr>
      <w:tr w:rsidR="00B514AE" w14:paraId="0E16337F" w14:textId="77777777">
        <w:trPr>
          <w:trHeight w:val="27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v00d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Scott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20.04.22</w:t>
            </w:r>
          </w:p>
        </w:tc>
        <w:tc>
          <w:tcPr>
            <w:tcW w:w="7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Additions made following GG cognitive interview feedback</w:t>
            </w:r>
          </w:p>
        </w:tc>
      </w:tr>
      <w:tr w:rsidR="00B514AE" w14:paraId="04C25007" w14:textId="77777777">
        <w:trPr>
          <w:trHeight w:val="27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9"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v00e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A"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David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B"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5.5.22</w:t>
            </w:r>
          </w:p>
        </w:tc>
        <w:tc>
          <w:tcPr>
            <w:tcW w:w="7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C"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Looked at feedback in light of GG feedback and cognitive interviews</w:t>
            </w:r>
          </w:p>
        </w:tc>
      </w:tr>
      <w:tr w:rsidR="00B514AE" w14:paraId="2D84DB8F" w14:textId="77777777">
        <w:trPr>
          <w:trHeight w:val="27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D"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V1</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E"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Scott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1F"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6.5.22</w:t>
            </w:r>
          </w:p>
        </w:tc>
        <w:tc>
          <w:tcPr>
            <w:tcW w:w="7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0"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Clean finalized version adapted from shared doc</w:t>
            </w:r>
          </w:p>
        </w:tc>
      </w:tr>
      <w:tr w:rsidR="00B514AE" w14:paraId="5CE7CD92" w14:textId="77777777">
        <w:trPr>
          <w:trHeight w:val="27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1" w14:textId="77777777" w:rsidR="00B514AE" w:rsidRDefault="000D019D">
            <w:pPr>
              <w:pBdr>
                <w:top w:val="nil"/>
                <w:left w:val="nil"/>
                <w:bottom w:val="nil"/>
                <w:right w:val="nil"/>
                <w:between w:val="nil"/>
              </w:pBdr>
              <w:rPr>
                <w:rFonts w:ascii="Ebrima" w:eastAsia="Ebrima" w:hAnsi="Ebrima" w:cs="Ebrima"/>
                <w:sz w:val="22"/>
                <w:szCs w:val="22"/>
              </w:rPr>
            </w:pPr>
            <w:proofErr w:type="spellStart"/>
            <w:r>
              <w:rPr>
                <w:rFonts w:ascii="Ebrima" w:eastAsia="Ebrima" w:hAnsi="Ebrima" w:cs="Ebrima"/>
                <w:sz w:val="22"/>
                <w:szCs w:val="22"/>
              </w:rPr>
              <w:t>Vw</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2"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David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3"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9.5.22</w:t>
            </w:r>
          </w:p>
        </w:tc>
        <w:tc>
          <w:tcPr>
            <w:tcW w:w="7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24"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David final question review</w:t>
            </w:r>
          </w:p>
        </w:tc>
      </w:tr>
    </w:tbl>
    <w:p w14:paraId="00000025" w14:textId="77777777" w:rsidR="00B514AE" w:rsidRDefault="00B514AE">
      <w:pPr>
        <w:widowControl w:val="0"/>
        <w:pBdr>
          <w:top w:val="nil"/>
          <w:left w:val="nil"/>
          <w:bottom w:val="nil"/>
          <w:right w:val="nil"/>
          <w:between w:val="nil"/>
        </w:pBdr>
        <w:spacing w:after="200"/>
        <w:rPr>
          <w:rFonts w:ascii="Corbel" w:eastAsia="Corbel" w:hAnsi="Corbel" w:cs="Corbel"/>
          <w:color w:val="000000"/>
          <w:sz w:val="22"/>
          <w:szCs w:val="22"/>
        </w:rPr>
      </w:pPr>
    </w:p>
    <w:p w14:paraId="00000026" w14:textId="77777777" w:rsidR="00B514AE" w:rsidRDefault="00B514AE">
      <w:pPr>
        <w:pBdr>
          <w:top w:val="nil"/>
          <w:left w:val="nil"/>
          <w:bottom w:val="nil"/>
          <w:right w:val="nil"/>
          <w:between w:val="nil"/>
        </w:pBdr>
        <w:spacing w:after="200" w:line="276" w:lineRule="auto"/>
        <w:rPr>
          <w:rFonts w:ascii="Corbel" w:eastAsia="Corbel" w:hAnsi="Corbel" w:cs="Corbel"/>
          <w:color w:val="000000"/>
          <w:sz w:val="22"/>
          <w:szCs w:val="22"/>
        </w:rPr>
      </w:pPr>
    </w:p>
    <w:p w14:paraId="00000027" w14:textId="77777777" w:rsidR="00B514AE" w:rsidRDefault="00B514AE">
      <w:pPr>
        <w:keepNext/>
        <w:keepLines/>
        <w:pBdr>
          <w:top w:val="nil"/>
          <w:left w:val="nil"/>
          <w:bottom w:val="nil"/>
          <w:right w:val="nil"/>
          <w:between w:val="nil"/>
        </w:pBdr>
        <w:spacing w:before="240" w:line="276" w:lineRule="auto"/>
        <w:rPr>
          <w:rFonts w:ascii="Corbel" w:eastAsia="Corbel" w:hAnsi="Corbel" w:cs="Corbel"/>
          <w:color w:val="AC3045"/>
          <w:sz w:val="32"/>
          <w:szCs w:val="32"/>
        </w:rPr>
      </w:pPr>
    </w:p>
    <w:p w14:paraId="00000028" w14:textId="77777777" w:rsidR="00B514AE" w:rsidRDefault="000D019D">
      <w:pPr>
        <w:pBdr>
          <w:top w:val="nil"/>
          <w:left w:val="nil"/>
          <w:bottom w:val="nil"/>
          <w:right w:val="nil"/>
          <w:between w:val="nil"/>
        </w:pBdr>
        <w:spacing w:after="200" w:line="276" w:lineRule="auto"/>
        <w:rPr>
          <w:rFonts w:ascii="Calibri" w:eastAsia="Calibri" w:hAnsi="Calibri" w:cs="Calibri"/>
          <w:color w:val="000000"/>
          <w:sz w:val="22"/>
          <w:szCs w:val="22"/>
        </w:rPr>
      </w:pPr>
      <w:r>
        <w:br w:type="page"/>
      </w:r>
    </w:p>
    <w:p w14:paraId="00000029" w14:textId="77777777" w:rsidR="00B514AE" w:rsidRDefault="000D019D">
      <w:pPr>
        <w:keepNext/>
        <w:keepLines/>
        <w:pBdr>
          <w:top w:val="nil"/>
          <w:left w:val="nil"/>
          <w:bottom w:val="nil"/>
          <w:right w:val="nil"/>
          <w:between w:val="nil"/>
        </w:pBdr>
        <w:spacing w:before="240" w:line="276" w:lineRule="auto"/>
        <w:rPr>
          <w:rFonts w:ascii="Ebrima" w:eastAsia="Ebrima" w:hAnsi="Ebrima" w:cs="Ebrima"/>
          <w:b/>
          <w:color w:val="AC3045"/>
          <w:sz w:val="32"/>
          <w:szCs w:val="32"/>
        </w:rPr>
      </w:pPr>
      <w:r>
        <w:rPr>
          <w:rFonts w:ascii="Ebrima" w:eastAsia="Ebrima" w:hAnsi="Ebrima" w:cs="Ebrima"/>
          <w:b/>
          <w:color w:val="AC3045"/>
          <w:sz w:val="32"/>
          <w:szCs w:val="32"/>
        </w:rPr>
        <w:lastRenderedPageBreak/>
        <w:t>Introductory text</w:t>
      </w:r>
    </w:p>
    <w:p w14:paraId="0000002A" w14:textId="77777777" w:rsidR="00B514AE" w:rsidRDefault="000D019D">
      <w:pPr>
        <w:pBdr>
          <w:top w:val="nil"/>
          <w:left w:val="nil"/>
          <w:bottom w:val="nil"/>
          <w:right w:val="nil"/>
          <w:between w:val="nil"/>
        </w:pBdr>
        <w:spacing w:line="276" w:lineRule="auto"/>
        <w:rPr>
          <w:rFonts w:ascii="Ebrima" w:eastAsia="Ebrima" w:hAnsi="Ebrima" w:cs="Ebrima"/>
          <w:b/>
          <w:color w:val="000000"/>
          <w:sz w:val="22"/>
          <w:szCs w:val="22"/>
        </w:rPr>
      </w:pPr>
      <w:r>
        <w:rPr>
          <w:rFonts w:ascii="Ebrima" w:eastAsia="Ebrima" w:hAnsi="Ebrima" w:cs="Ebrima"/>
          <w:b/>
          <w:color w:val="000000"/>
          <w:sz w:val="22"/>
          <w:szCs w:val="22"/>
        </w:rPr>
        <w:t>Welcome to Nature</w:t>
      </w:r>
      <w:r>
        <w:rPr>
          <w:rFonts w:ascii="Ebrima" w:eastAsia="Ebrima" w:hAnsi="Ebrima" w:cs="Ebrima"/>
          <w:b/>
          <w:sz w:val="22"/>
          <w:szCs w:val="22"/>
        </w:rPr>
        <w:t xml:space="preserve">’s Masters’ and </w:t>
      </w:r>
      <w:r>
        <w:rPr>
          <w:rFonts w:ascii="Ebrima" w:eastAsia="Ebrima" w:hAnsi="Ebrima" w:cs="Ebrima"/>
          <w:b/>
          <w:color w:val="000000"/>
          <w:sz w:val="22"/>
          <w:szCs w:val="22"/>
        </w:rPr>
        <w:t xml:space="preserve">PhD student </w:t>
      </w:r>
      <w:r>
        <w:rPr>
          <w:rFonts w:ascii="Ebrima" w:eastAsia="Ebrima" w:hAnsi="Ebrima" w:cs="Ebrima"/>
          <w:b/>
          <w:sz w:val="22"/>
          <w:szCs w:val="22"/>
        </w:rPr>
        <w:t>s</w:t>
      </w:r>
      <w:r>
        <w:rPr>
          <w:rFonts w:ascii="Ebrima" w:eastAsia="Ebrima" w:hAnsi="Ebrima" w:cs="Ebrima"/>
          <w:b/>
          <w:color w:val="000000"/>
          <w:sz w:val="22"/>
          <w:szCs w:val="22"/>
        </w:rPr>
        <w:t>urvey 2022!</w:t>
      </w:r>
    </w:p>
    <w:p w14:paraId="0000002B" w14:textId="77777777" w:rsidR="00B514AE" w:rsidRDefault="00B514AE">
      <w:pPr>
        <w:pBdr>
          <w:top w:val="nil"/>
          <w:left w:val="nil"/>
          <w:bottom w:val="nil"/>
          <w:right w:val="nil"/>
          <w:between w:val="nil"/>
        </w:pBdr>
        <w:spacing w:line="276" w:lineRule="auto"/>
        <w:rPr>
          <w:rFonts w:ascii="Ebrima" w:eastAsia="Ebrima" w:hAnsi="Ebrima" w:cs="Ebrima"/>
          <w:color w:val="000000"/>
          <w:sz w:val="22"/>
          <w:szCs w:val="22"/>
        </w:rPr>
      </w:pPr>
    </w:p>
    <w:p w14:paraId="0000002C" w14:textId="77777777" w:rsidR="00B514AE" w:rsidRDefault="000D019D">
      <w:p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 xml:space="preserve">This survey aims to explore graduate students' career intentions and program satisfaction, as well as other topics such as student debt. The results will help become part of a series of articles later this year. We’ll also use the findings in other editorial content and for marketing products. </w:t>
      </w:r>
    </w:p>
    <w:p w14:paraId="0000002D" w14:textId="77777777" w:rsidR="00B514AE" w:rsidRDefault="00B514AE">
      <w:pPr>
        <w:pBdr>
          <w:top w:val="nil"/>
          <w:left w:val="nil"/>
          <w:bottom w:val="nil"/>
          <w:right w:val="nil"/>
          <w:between w:val="nil"/>
        </w:pBdr>
        <w:spacing w:line="276" w:lineRule="auto"/>
        <w:rPr>
          <w:rFonts w:ascii="Ebrima" w:eastAsia="Ebrima" w:hAnsi="Ebrima" w:cs="Ebrima"/>
          <w:color w:val="000000"/>
          <w:sz w:val="22"/>
          <w:szCs w:val="22"/>
        </w:rPr>
      </w:pPr>
    </w:p>
    <w:p w14:paraId="0000002E" w14:textId="77777777" w:rsidR="00B514AE" w:rsidRDefault="000D019D">
      <w:pPr>
        <w:pBdr>
          <w:top w:val="nil"/>
          <w:left w:val="nil"/>
          <w:bottom w:val="nil"/>
          <w:right w:val="nil"/>
          <w:between w:val="nil"/>
        </w:pBdr>
        <w:spacing w:line="276" w:lineRule="auto"/>
        <w:rPr>
          <w:rFonts w:ascii="Ebrima" w:eastAsia="Ebrima" w:hAnsi="Ebrima" w:cs="Ebrima"/>
          <w:b/>
          <w:color w:val="8D7D95"/>
          <w:sz w:val="22"/>
          <w:szCs w:val="22"/>
        </w:rPr>
      </w:pPr>
      <w:r>
        <w:rPr>
          <w:rFonts w:ascii="Ebrima" w:eastAsia="Ebrima" w:hAnsi="Ebrima" w:cs="Ebrima"/>
          <w:b/>
          <w:color w:val="8D7D95"/>
          <w:sz w:val="22"/>
          <w:szCs w:val="22"/>
        </w:rPr>
        <w:t>Closing date: 10th July 2022</w:t>
      </w:r>
    </w:p>
    <w:p w14:paraId="0000002F" w14:textId="77777777" w:rsidR="00B514AE" w:rsidRDefault="000D019D">
      <w:pPr>
        <w:pBdr>
          <w:top w:val="nil"/>
          <w:left w:val="nil"/>
          <w:bottom w:val="nil"/>
          <w:right w:val="nil"/>
          <w:between w:val="nil"/>
        </w:pBdr>
        <w:spacing w:line="276" w:lineRule="auto"/>
        <w:rPr>
          <w:rFonts w:ascii="Ebrima" w:eastAsia="Ebrima" w:hAnsi="Ebrima" w:cs="Ebrima"/>
          <w:b/>
          <w:color w:val="8D7D95"/>
          <w:sz w:val="22"/>
          <w:szCs w:val="22"/>
        </w:rPr>
      </w:pPr>
      <w:r>
        <w:rPr>
          <w:rFonts w:ascii="Ebrima" w:eastAsia="Ebrima" w:hAnsi="Ebrima" w:cs="Ebrima"/>
          <w:b/>
          <w:color w:val="8D7D95"/>
          <w:sz w:val="22"/>
          <w:szCs w:val="22"/>
        </w:rPr>
        <w:t>Completion time: 15-20 minutes</w:t>
      </w:r>
    </w:p>
    <w:p w14:paraId="00000030" w14:textId="77777777" w:rsidR="00B514AE" w:rsidRDefault="000D019D">
      <w:pPr>
        <w:pBdr>
          <w:top w:val="nil"/>
          <w:left w:val="nil"/>
          <w:bottom w:val="nil"/>
          <w:right w:val="nil"/>
          <w:between w:val="nil"/>
        </w:pBdr>
        <w:spacing w:after="200" w:line="276" w:lineRule="auto"/>
        <w:rPr>
          <w:rFonts w:ascii="Ebrima" w:eastAsia="Ebrima" w:hAnsi="Ebrima" w:cs="Ebrima"/>
          <w:b/>
          <w:color w:val="8D7D95"/>
          <w:sz w:val="22"/>
          <w:szCs w:val="22"/>
        </w:rPr>
      </w:pPr>
      <w:r>
        <w:rPr>
          <w:rFonts w:ascii="Ebrima" w:eastAsia="Ebrima" w:hAnsi="Ebrima" w:cs="Ebrima"/>
          <w:b/>
          <w:color w:val="8D7D95"/>
          <w:sz w:val="22"/>
          <w:szCs w:val="22"/>
        </w:rPr>
        <w:t>Prize draw: Chance to win one of 5 x GBP £100 prizes (or your local equivalent)</w:t>
      </w:r>
    </w:p>
    <w:p w14:paraId="00000031" w14:textId="28044413"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t xml:space="preserve">This survey includes demographic questions to help us </w:t>
      </w:r>
      <w:proofErr w:type="spellStart"/>
      <w:r>
        <w:rPr>
          <w:rFonts w:ascii="Ebrima" w:eastAsia="Ebrima" w:hAnsi="Ebrima" w:cs="Ebrima"/>
          <w:color w:val="000000"/>
          <w:sz w:val="22"/>
          <w:szCs w:val="22"/>
        </w:rPr>
        <w:t>contextualise</w:t>
      </w:r>
      <w:proofErr w:type="spellEnd"/>
      <w:r>
        <w:rPr>
          <w:rFonts w:ascii="Ebrima" w:eastAsia="Ebrima" w:hAnsi="Ebrima" w:cs="Ebrima"/>
          <w:color w:val="000000"/>
          <w:sz w:val="22"/>
          <w:szCs w:val="22"/>
        </w:rPr>
        <w:t xml:space="preserve"> your answers. We will also be touching on sensitive subjects such as mental health and discrimination. You can opt-out of taking part at any time. Please note that your responses are strictly confidential and </w:t>
      </w:r>
      <w:r w:rsidR="00200660">
        <w:rPr>
          <w:rFonts w:ascii="Ebrima" w:eastAsia="Ebrima" w:hAnsi="Ebrima" w:cs="Ebrima"/>
          <w:color w:val="000000"/>
          <w:sz w:val="22"/>
          <w:szCs w:val="22"/>
        </w:rPr>
        <w:t>will be pseudonymized ahead of analysis</w:t>
      </w:r>
      <w:r>
        <w:rPr>
          <w:rFonts w:ascii="Ebrima" w:eastAsia="Ebrima" w:hAnsi="Ebrima" w:cs="Ebrima"/>
          <w:color w:val="000000"/>
          <w:sz w:val="22"/>
          <w:szCs w:val="22"/>
        </w:rPr>
        <w:t xml:space="preserve">. If you are interested in entering the prize draw, we will require your personal contact information however this will not be linked to your responses. If you have any questions about the research or how your details will be stored, please contact </w:t>
      </w:r>
      <w:hyperlink r:id="rId11" w:history="1">
        <w:r w:rsidR="00200660" w:rsidRPr="000E0E73">
          <w:rPr>
            <w:rStyle w:val="Hyperlink"/>
            <w:rFonts w:ascii="Ebrima" w:eastAsia="Ebrima" w:hAnsi="Ebrima" w:cs="Ebrima"/>
            <w:sz w:val="22"/>
            <w:szCs w:val="22"/>
          </w:rPr>
          <w:t>isadora.rackham@shift-insight.co.uk</w:t>
        </w:r>
      </w:hyperlink>
      <w:r>
        <w:rPr>
          <w:rFonts w:ascii="Ebrima" w:eastAsia="Ebrima" w:hAnsi="Ebrima" w:cs="Ebrima"/>
          <w:color w:val="000000"/>
          <w:sz w:val="22"/>
          <w:szCs w:val="22"/>
        </w:rPr>
        <w:t xml:space="preserve"> or visit our </w:t>
      </w:r>
      <w:hyperlink r:id="rId12">
        <w:r>
          <w:rPr>
            <w:rFonts w:ascii="Ebrima" w:eastAsia="Ebrima" w:hAnsi="Ebrima" w:cs="Ebrima"/>
            <w:color w:val="FAA972"/>
            <w:sz w:val="22"/>
            <w:szCs w:val="22"/>
            <w:u w:val="single"/>
          </w:rPr>
          <w:t>website</w:t>
        </w:r>
      </w:hyperlink>
      <w:r>
        <w:rPr>
          <w:rFonts w:ascii="Ebrima" w:eastAsia="Ebrima" w:hAnsi="Ebrima" w:cs="Ebrima"/>
          <w:color w:val="000000"/>
          <w:sz w:val="22"/>
          <w:szCs w:val="22"/>
        </w:rPr>
        <w:t xml:space="preserve"> or read our </w:t>
      </w:r>
      <w:hyperlink r:id="rId13">
        <w:r>
          <w:rPr>
            <w:rFonts w:ascii="Ebrima" w:eastAsia="Ebrima" w:hAnsi="Ebrima" w:cs="Ebrima"/>
            <w:color w:val="FAA972"/>
            <w:sz w:val="22"/>
            <w:szCs w:val="22"/>
            <w:u w:val="single"/>
          </w:rPr>
          <w:t>privacy policy</w:t>
        </w:r>
      </w:hyperlink>
      <w:r>
        <w:rPr>
          <w:rFonts w:ascii="Ebrima" w:eastAsia="Ebrima" w:hAnsi="Ebrima" w:cs="Ebrima"/>
          <w:color w:val="000000"/>
          <w:sz w:val="22"/>
          <w:szCs w:val="22"/>
        </w:rPr>
        <w:t>.</w:t>
      </w:r>
    </w:p>
    <w:p w14:paraId="00000032" w14:textId="77777777"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t xml:space="preserve">Thanks again for your help! </w:t>
      </w:r>
    </w:p>
    <w:p w14:paraId="00000033" w14:textId="77777777" w:rsidR="00B514AE" w:rsidRDefault="000D019D">
      <w:pPr>
        <w:pBdr>
          <w:top w:val="nil"/>
          <w:left w:val="nil"/>
          <w:bottom w:val="nil"/>
          <w:right w:val="nil"/>
          <w:between w:val="nil"/>
        </w:pBdr>
        <w:spacing w:after="200" w:line="276" w:lineRule="auto"/>
        <w:rPr>
          <w:rFonts w:ascii="Calibri" w:eastAsia="Calibri" w:hAnsi="Calibri" w:cs="Calibri"/>
          <w:color w:val="000000"/>
          <w:sz w:val="22"/>
          <w:szCs w:val="22"/>
        </w:rPr>
      </w:pPr>
      <w:r>
        <w:rPr>
          <w:rFonts w:ascii="Ebrima" w:eastAsia="Ebrima" w:hAnsi="Ebrima" w:cs="Ebrima"/>
          <w:color w:val="000000"/>
          <w:sz w:val="22"/>
          <w:szCs w:val="22"/>
        </w:rPr>
        <w:t>Please click the button below to start the survey.</w:t>
      </w:r>
      <w:r>
        <w:br w:type="page"/>
      </w:r>
    </w:p>
    <w:p w14:paraId="00000034" w14:textId="77777777" w:rsidR="00B514AE" w:rsidRDefault="000D019D">
      <w:pPr>
        <w:keepNext/>
        <w:keepLines/>
        <w:pBdr>
          <w:top w:val="nil"/>
          <w:left w:val="nil"/>
          <w:bottom w:val="nil"/>
          <w:right w:val="nil"/>
          <w:between w:val="nil"/>
        </w:pBdr>
        <w:spacing w:before="240" w:line="276" w:lineRule="auto"/>
        <w:rPr>
          <w:rFonts w:ascii="Ebrima" w:eastAsia="Ebrima" w:hAnsi="Ebrima" w:cs="Ebrima"/>
          <w:b/>
          <w:color w:val="AC3045"/>
          <w:sz w:val="32"/>
          <w:szCs w:val="32"/>
        </w:rPr>
      </w:pPr>
      <w:r>
        <w:rPr>
          <w:rFonts w:ascii="Ebrima" w:eastAsia="Ebrima" w:hAnsi="Ebrima" w:cs="Ebrima"/>
          <w:b/>
          <w:color w:val="AC3045"/>
          <w:sz w:val="32"/>
          <w:szCs w:val="32"/>
        </w:rPr>
        <w:lastRenderedPageBreak/>
        <w:t>Questionnaire</w:t>
      </w:r>
    </w:p>
    <w:p w14:paraId="00000035" w14:textId="77777777" w:rsidR="00B514AE" w:rsidRDefault="00B514AE">
      <w:pPr>
        <w:pBdr>
          <w:top w:val="nil"/>
          <w:left w:val="nil"/>
          <w:bottom w:val="nil"/>
          <w:right w:val="nil"/>
          <w:between w:val="nil"/>
        </w:pBdr>
        <w:spacing w:after="200" w:line="276" w:lineRule="auto"/>
        <w:rPr>
          <w:rFonts w:ascii="Corbel" w:eastAsia="Corbel" w:hAnsi="Corbel" w:cs="Corbel"/>
          <w:color w:val="000000"/>
          <w:sz w:val="22"/>
          <w:szCs w:val="22"/>
        </w:rPr>
      </w:pPr>
    </w:p>
    <w:tbl>
      <w:tblPr>
        <w:tblStyle w:val="a6"/>
        <w:tblW w:w="141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285"/>
        <w:gridCol w:w="3705"/>
        <w:gridCol w:w="2195"/>
        <w:gridCol w:w="1349"/>
        <w:gridCol w:w="1501"/>
        <w:gridCol w:w="2382"/>
        <w:gridCol w:w="1691"/>
      </w:tblGrid>
      <w:tr w:rsidR="00B514AE" w14:paraId="43C644F6" w14:textId="77777777" w:rsidTr="009D0DB0">
        <w:trPr>
          <w:trHeight w:val="1310"/>
          <w:tblHeader/>
        </w:trPr>
        <w:tc>
          <w:tcPr>
            <w:tcW w:w="128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6" w14:textId="77777777" w:rsidR="00B514AE" w:rsidRDefault="000D019D">
            <w:pPr>
              <w:pBdr>
                <w:top w:val="nil"/>
                <w:left w:val="nil"/>
                <w:bottom w:val="nil"/>
                <w:right w:val="nil"/>
                <w:between w:val="nil"/>
              </w:pBdr>
              <w:spacing w:after="200" w:line="276" w:lineRule="auto"/>
              <w:jc w:val="center"/>
              <w:rPr>
                <w:rFonts w:ascii="Ebrima" w:eastAsia="Ebrima" w:hAnsi="Ebrima" w:cs="Ebrima"/>
                <w:color w:val="000000"/>
                <w:sz w:val="22"/>
                <w:szCs w:val="22"/>
              </w:rPr>
            </w:pPr>
            <w:r>
              <w:rPr>
                <w:rFonts w:ascii="Ebrima" w:eastAsia="Ebrima" w:hAnsi="Ebrima" w:cs="Ebrima"/>
                <w:b/>
                <w:color w:val="000000"/>
                <w:sz w:val="22"/>
                <w:szCs w:val="22"/>
              </w:rPr>
              <w:t>Question no.</w:t>
            </w:r>
          </w:p>
        </w:tc>
        <w:tc>
          <w:tcPr>
            <w:tcW w:w="370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7"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Question and options</w:t>
            </w:r>
          </w:p>
        </w:tc>
        <w:tc>
          <w:tcPr>
            <w:tcW w:w="21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8"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Type of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9"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Mandatory Y/N?</w:t>
            </w:r>
          </w:p>
        </w:tc>
        <w:tc>
          <w:tcPr>
            <w:tcW w:w="1501"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A"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Routing</w:t>
            </w:r>
          </w:p>
        </w:tc>
        <w:tc>
          <w:tcPr>
            <w:tcW w:w="238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B"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Notes between client and Shift</w:t>
            </w:r>
          </w:p>
        </w:tc>
        <w:tc>
          <w:tcPr>
            <w:tcW w:w="1691"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C" w14:textId="77777777" w:rsidR="00B514AE" w:rsidRDefault="000D019D">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Rationale for research objectives &amp; analysis thoughts</w:t>
            </w:r>
          </w:p>
        </w:tc>
      </w:tr>
      <w:tr w:rsidR="00B514AE" w14:paraId="285072ED" w14:textId="77777777">
        <w:trPr>
          <w:trHeight w:val="650"/>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3D"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t xml:space="preserve">About you </w:t>
            </w:r>
          </w:p>
          <w:p w14:paraId="0000003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b/>
                <w:color w:val="000000"/>
                <w:sz w:val="22"/>
                <w:szCs w:val="22"/>
              </w:rPr>
              <w:t xml:space="preserve">To start the survey, we’d like to learn a little bit about you. </w:t>
            </w:r>
          </w:p>
        </w:tc>
      </w:tr>
      <w:tr w:rsidR="00B514AE" w14:paraId="15223395" w14:textId="77777777" w:rsidTr="009D0DB0">
        <w:trPr>
          <w:trHeight w:val="3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5" w14:textId="77777777" w:rsidR="00B514AE" w:rsidRDefault="00B514AE" w:rsidP="009D0DB0">
            <w:pPr>
              <w:numPr>
                <w:ilvl w:val="0"/>
                <w:numId w:val="27"/>
              </w:numPr>
              <w:pBdr>
                <w:top w:val="nil"/>
                <w:left w:val="nil"/>
                <w:bottom w:val="nil"/>
                <w:right w:val="nil"/>
                <w:between w:val="nil"/>
              </w:pBdr>
              <w:spacing w:after="200" w:line="276" w:lineRule="auto"/>
              <w:rPr>
                <w:rFonts w:ascii="Ebrima" w:eastAsia="Ebrima" w:hAnsi="Ebrima" w:cs="Ebrima"/>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46"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if any, of the following degrees are you currently studying for?</w:t>
            </w:r>
          </w:p>
          <w:p w14:paraId="00000047"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048" w14:textId="77777777" w:rsidR="00B514AE" w:rsidRDefault="000D019D"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Master's degree (MA/MS/MSc/PSM or other Master’s)</w:t>
            </w:r>
          </w:p>
          <w:p w14:paraId="00000049" w14:textId="77777777" w:rsidR="00B514AE" w:rsidRDefault="000D019D"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Doctorate degree (PhD/DPhil/MD</w:t>
            </w:r>
            <w:sdt>
              <w:sdtPr>
                <w:tag w:val="goog_rdk_0"/>
                <w:id w:val="2103911052"/>
              </w:sdtPr>
              <w:sdtEndPr/>
              <w:sdtContent/>
            </w:sdt>
            <w:sdt>
              <w:sdtPr>
                <w:tag w:val="goog_rdk_1"/>
                <w:id w:val="-1492406587"/>
              </w:sdtPr>
              <w:sdtEndPr/>
              <w:sdtContent/>
            </w:sdt>
            <w:r>
              <w:rPr>
                <w:rFonts w:ascii="Ebrima" w:eastAsia="Ebrima" w:hAnsi="Ebrima" w:cs="Ebrima"/>
                <w:color w:val="000000"/>
                <w:sz w:val="22"/>
                <w:szCs w:val="22"/>
              </w:rPr>
              <w:t>)</w:t>
            </w:r>
          </w:p>
          <w:p w14:paraId="0000004A" w14:textId="77777777" w:rsidR="00B514AE" w:rsidRDefault="000D019D"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Dual doctorate degree (MD-PhD, PhD-PhD or other combination)</w:t>
            </w:r>
          </w:p>
          <w:p w14:paraId="0000004B" w14:textId="77777777" w:rsidR="00B514AE" w:rsidRDefault="000D019D"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Undergraduate student- Bachelor's degree (BSc/BA/BS)</w:t>
            </w:r>
          </w:p>
          <w:p w14:paraId="0000004C" w14:textId="77777777" w:rsidR="00B514AE" w:rsidRDefault="000D019D"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04D" w14:textId="77777777" w:rsidR="00B514AE" w:rsidRDefault="000D019D"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 xml:space="preserve">I am not studying for a degree </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5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p w14:paraId="00000051"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05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Screen out if not PhD or Masters’ student i.e. must select (a </w:t>
            </w:r>
            <w:r>
              <w:rPr>
                <w:rFonts w:ascii="Ebrima" w:eastAsia="Ebrima" w:hAnsi="Ebrima" w:cs="Ebrima"/>
              </w:rPr>
              <w:t xml:space="preserve">     </w:t>
            </w:r>
            <w:r>
              <w:rPr>
                <w:rFonts w:ascii="Ebrima" w:eastAsia="Ebrima" w:hAnsi="Ebrima" w:cs="Ebrima"/>
                <w:color w:val="000000"/>
                <w:sz w:val="22"/>
                <w:szCs w:val="22"/>
              </w:rPr>
              <w:t>b or c)</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53"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54" w14:textId="77777777" w:rsidR="00B514AE" w:rsidRDefault="000D019D">
            <w:pPr>
              <w:rPr>
                <w:rFonts w:ascii="Ebrima" w:eastAsia="Ebrima" w:hAnsi="Ebrima" w:cs="Ebrima"/>
              </w:rPr>
            </w:pPr>
            <w:r>
              <w:rPr>
                <w:rFonts w:ascii="Ebrima" w:eastAsia="Ebrima" w:hAnsi="Ebrima" w:cs="Ebrima"/>
              </w:rPr>
              <w:t>Inclusion of Master’s students for this survey</w:t>
            </w:r>
          </w:p>
        </w:tc>
      </w:tr>
      <w:tr w:rsidR="00B514AE" w14:paraId="5C2190B4" w14:textId="77777777">
        <w:trPr>
          <w:trHeight w:val="1605"/>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55" w14:textId="77777777" w:rsidR="00B514AE" w:rsidRDefault="000D019D">
            <w:pPr>
              <w:pStyle w:val="Heading3"/>
              <w:rPr>
                <w:rFonts w:ascii="Ebrima" w:eastAsia="Ebrima" w:hAnsi="Ebrima" w:cs="Ebrima"/>
                <w:sz w:val="24"/>
                <w:szCs w:val="24"/>
              </w:rPr>
            </w:pPr>
            <w:r>
              <w:rPr>
                <w:rFonts w:ascii="Ebrima" w:eastAsia="Ebrima" w:hAnsi="Ebrima" w:cs="Ebrima"/>
                <w:sz w:val="24"/>
                <w:szCs w:val="24"/>
              </w:rPr>
              <w:lastRenderedPageBreak/>
              <w:t>Screen out message:</w:t>
            </w:r>
          </w:p>
          <w:p w14:paraId="00000056" w14:textId="77777777" w:rsidR="00B514AE" w:rsidRDefault="000D019D">
            <w:pPr>
              <w:keepNext/>
              <w:keepLines/>
              <w:spacing w:before="240"/>
              <w:rPr>
                <w:rFonts w:ascii="Ebrima" w:eastAsia="Ebrima" w:hAnsi="Ebrima" w:cs="Ebrima"/>
                <w:color w:val="AC3045"/>
                <w:sz w:val="32"/>
                <w:szCs w:val="32"/>
              </w:rPr>
            </w:pPr>
            <w:r>
              <w:rPr>
                <w:rFonts w:ascii="Ebrima" w:eastAsia="Ebrima" w:hAnsi="Ebrima" w:cs="Ebrima"/>
                <w:color w:val="AC3045"/>
                <w:sz w:val="32"/>
                <w:szCs w:val="32"/>
              </w:rPr>
              <w:t>Thank you</w:t>
            </w:r>
          </w:p>
          <w:p w14:paraId="00000057" w14:textId="77777777" w:rsidR="00B514AE" w:rsidRDefault="000D019D">
            <w:pPr>
              <w:pBdr>
                <w:top w:val="nil"/>
                <w:left w:val="nil"/>
                <w:bottom w:val="nil"/>
                <w:right w:val="nil"/>
                <w:between w:val="nil"/>
              </w:pBdr>
              <w:spacing w:after="200" w:line="276" w:lineRule="auto"/>
              <w:ind w:left="720" w:hanging="360"/>
              <w:rPr>
                <w:rFonts w:ascii="Ebrima" w:eastAsia="Ebrima" w:hAnsi="Ebrima" w:cs="Ebrima"/>
                <w:sz w:val="22"/>
                <w:szCs w:val="22"/>
              </w:rPr>
            </w:pPr>
            <w:r>
              <w:rPr>
                <w:rFonts w:ascii="Ebrima" w:eastAsia="Ebrima" w:hAnsi="Ebrima" w:cs="Ebrima"/>
                <w:b/>
                <w:sz w:val="22"/>
                <w:szCs w:val="22"/>
              </w:rPr>
              <w:t>Thank you very much for your time. Unfortunately, the rest of the questions in this survey are aimed at those who are currently PhD or Master’s students. If you would like to provide further feedback, please email us at audienceresearch@nature.com.</w:t>
            </w:r>
          </w:p>
        </w:tc>
      </w:tr>
      <w:tr w:rsidR="00B514AE" w14:paraId="0EB91E5D" w14:textId="77777777" w:rsidTr="009D0DB0">
        <w:trPr>
          <w:trHeight w:val="3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5E" w14:textId="77777777" w:rsidR="00B514AE" w:rsidRDefault="000D019D">
            <w:pPr>
              <w:pBdr>
                <w:top w:val="nil"/>
                <w:left w:val="nil"/>
                <w:bottom w:val="nil"/>
                <w:right w:val="nil"/>
                <w:between w:val="nil"/>
              </w:pBdr>
              <w:spacing w:after="200" w:line="276" w:lineRule="auto"/>
              <w:ind w:left="720" w:hanging="360"/>
              <w:rPr>
                <w:rFonts w:ascii="Ebrima" w:eastAsia="Ebrima" w:hAnsi="Ebrima" w:cs="Ebrima"/>
              </w:rPr>
            </w:pPr>
            <w:r>
              <w:rPr>
                <w:rFonts w:ascii="Ebrima" w:eastAsia="Ebrima" w:hAnsi="Ebrima" w:cs="Ebrima"/>
              </w:rPr>
              <w:t>2</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5F"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t>What will be the total duration of your graduate degree?</w:t>
            </w:r>
          </w:p>
          <w:p w14:paraId="00000060" w14:textId="77777777" w:rsidR="00B514AE" w:rsidRDefault="00B514AE">
            <w:pPr>
              <w:pBdr>
                <w:top w:val="nil"/>
                <w:left w:val="nil"/>
                <w:bottom w:val="nil"/>
                <w:right w:val="nil"/>
                <w:between w:val="nil"/>
              </w:pBdr>
              <w:ind w:left="120"/>
              <w:rPr>
                <w:rFonts w:ascii="Ebrima" w:eastAsia="Ebrima" w:hAnsi="Ebrima" w:cs="Ebrima"/>
              </w:rPr>
            </w:pPr>
          </w:p>
          <w:p w14:paraId="00000061"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1 year</w:t>
            </w:r>
          </w:p>
          <w:p w14:paraId="00000062"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2 years</w:t>
            </w:r>
          </w:p>
          <w:p w14:paraId="00000063"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3 years</w:t>
            </w:r>
          </w:p>
          <w:p w14:paraId="00000064"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4 years</w:t>
            </w:r>
          </w:p>
          <w:p w14:paraId="00000065"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 xml:space="preserve">5 years </w:t>
            </w:r>
          </w:p>
          <w:p w14:paraId="00000066"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6 years</w:t>
            </w:r>
          </w:p>
          <w:p w14:paraId="00000067"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7 years</w:t>
            </w:r>
          </w:p>
          <w:p w14:paraId="00000068"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More than 7 years</w:t>
            </w:r>
          </w:p>
          <w:p w14:paraId="00000069" w14:textId="77777777" w:rsidR="00B514AE" w:rsidRDefault="000D019D"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Other, please specify</w:t>
            </w:r>
          </w:p>
          <w:p w14:paraId="0000006A" w14:textId="77777777" w:rsidR="00B514AE" w:rsidRDefault="00B514AE">
            <w:pPr>
              <w:pBdr>
                <w:top w:val="nil"/>
                <w:left w:val="nil"/>
                <w:bottom w:val="nil"/>
                <w:right w:val="nil"/>
                <w:between w:val="nil"/>
              </w:pBdr>
              <w:rPr>
                <w:rFonts w:ascii="Ebrima" w:eastAsia="Ebrima" w:hAnsi="Ebrima" w:cs="Ebrima"/>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974A2"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t>Single choice</w:t>
            </w:r>
          </w:p>
          <w:p w14:paraId="762E0183" w14:textId="77777777" w:rsidR="00200660" w:rsidRDefault="00200660">
            <w:pPr>
              <w:pBdr>
                <w:top w:val="nil"/>
                <w:left w:val="nil"/>
                <w:bottom w:val="nil"/>
                <w:right w:val="nil"/>
                <w:between w:val="nil"/>
              </w:pBdr>
              <w:rPr>
                <w:rFonts w:ascii="Ebrima" w:eastAsia="Ebrima" w:hAnsi="Ebrima" w:cs="Ebrima"/>
              </w:rPr>
            </w:pPr>
          </w:p>
          <w:p w14:paraId="0000006B" w14:textId="319D36D1" w:rsidR="00200660" w:rsidRDefault="00200660">
            <w:pPr>
              <w:pBdr>
                <w:top w:val="nil"/>
                <w:left w:val="nil"/>
                <w:bottom w:val="nil"/>
                <w:right w:val="nil"/>
                <w:between w:val="nil"/>
              </w:pBdr>
              <w:rPr>
                <w:rFonts w:ascii="Ebrima" w:eastAsia="Ebrima" w:hAnsi="Ebrima" w:cs="Ebrima"/>
              </w:rPr>
            </w:pPr>
            <w:r>
              <w:rPr>
                <w:rFonts w:ascii="Ebrima" w:eastAsia="Ebrima" w:hAnsi="Ebrima" w:cs="Ebrima"/>
              </w:rPr>
              <w:t>Drop down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6C"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6D"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6E" w14:textId="77777777" w:rsidR="00B514AE" w:rsidRDefault="000D019D">
            <w:pPr>
              <w:rPr>
                <w:rFonts w:ascii="Ebrima" w:eastAsia="Ebrima" w:hAnsi="Ebrima" w:cs="Ebrima"/>
              </w:rPr>
            </w:pPr>
            <w:r>
              <w:rPr>
                <w:rFonts w:ascii="Ebrima" w:eastAsia="Ebrima" w:hAnsi="Ebrima" w:cs="Ebrima"/>
              </w:rPr>
              <w:t>Question here to clarify length of degree - as context for the debt question (Q10)</w:t>
            </w: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6F" w14:textId="77777777" w:rsidR="00B514AE" w:rsidRDefault="000D019D">
            <w:pPr>
              <w:rPr>
                <w:rFonts w:ascii="Ebrima" w:eastAsia="Ebrima" w:hAnsi="Ebrima" w:cs="Ebrima"/>
              </w:rPr>
            </w:pPr>
            <w:r>
              <w:rPr>
                <w:rFonts w:ascii="Ebrima" w:eastAsia="Ebrima" w:hAnsi="Ebrima" w:cs="Ebrima"/>
                <w:highlight w:val="green"/>
              </w:rPr>
              <w:t>New question</w:t>
            </w:r>
          </w:p>
        </w:tc>
      </w:tr>
      <w:tr w:rsidR="00B514AE" w14:paraId="6ECE8882" w14:textId="77777777" w:rsidTr="009D0DB0">
        <w:trPr>
          <w:trHeight w:val="3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0" w14:textId="77777777" w:rsidR="00B514AE" w:rsidRDefault="000D019D">
            <w:pPr>
              <w:pBdr>
                <w:top w:val="nil"/>
                <w:left w:val="nil"/>
                <w:bottom w:val="nil"/>
                <w:right w:val="nil"/>
                <w:between w:val="nil"/>
              </w:pBdr>
              <w:spacing w:after="200" w:line="276" w:lineRule="auto"/>
              <w:ind w:left="720" w:hanging="360"/>
              <w:rPr>
                <w:rFonts w:ascii="Ebrima" w:eastAsia="Ebrima" w:hAnsi="Ebrima" w:cs="Ebrima"/>
                <w:sz w:val="22"/>
                <w:szCs w:val="22"/>
              </w:rPr>
            </w:pPr>
            <w:r>
              <w:rPr>
                <w:rFonts w:ascii="Ebrima" w:eastAsia="Ebrima" w:hAnsi="Ebrima" w:cs="Ebrima"/>
                <w:sz w:val="22"/>
                <w:szCs w:val="22"/>
              </w:rPr>
              <w:lastRenderedPageBreak/>
              <w:t>3.</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71" w14:textId="77777777" w:rsidR="00B514AE" w:rsidRDefault="000D019D">
            <w:pPr>
              <w:ind w:left="120"/>
              <w:rPr>
                <w:rFonts w:ascii="Ebrima" w:eastAsia="Ebrima" w:hAnsi="Ebrima" w:cs="Ebrima"/>
                <w:sz w:val="22"/>
                <w:szCs w:val="22"/>
              </w:rPr>
            </w:pPr>
            <w:r>
              <w:rPr>
                <w:rFonts w:ascii="Ebrima" w:eastAsia="Ebrima" w:hAnsi="Ebrima" w:cs="Ebrima"/>
                <w:sz w:val="22"/>
                <w:szCs w:val="22"/>
              </w:rPr>
              <w:t>How far into your graduate degree are you?</w:t>
            </w:r>
          </w:p>
          <w:p w14:paraId="00000072" w14:textId="77777777" w:rsidR="00B514AE" w:rsidRDefault="00B514AE">
            <w:pPr>
              <w:ind w:left="120"/>
              <w:rPr>
                <w:rFonts w:ascii="Ebrima" w:eastAsia="Ebrima" w:hAnsi="Ebrima" w:cs="Ebrima"/>
                <w:sz w:val="22"/>
                <w:szCs w:val="22"/>
              </w:rPr>
            </w:pPr>
          </w:p>
          <w:p w14:paraId="00000073"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Less than a year</w:t>
            </w:r>
          </w:p>
          <w:p w14:paraId="00000074"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1 year</w:t>
            </w:r>
          </w:p>
          <w:p w14:paraId="00000075"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2 years</w:t>
            </w:r>
          </w:p>
          <w:p w14:paraId="00000076"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3 years</w:t>
            </w:r>
          </w:p>
          <w:p w14:paraId="00000077"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4 years</w:t>
            </w:r>
          </w:p>
          <w:p w14:paraId="00000078"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5 years</w:t>
            </w:r>
          </w:p>
          <w:p w14:paraId="00000079"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6 years</w:t>
            </w:r>
          </w:p>
          <w:p w14:paraId="0000007A"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7 years</w:t>
            </w:r>
          </w:p>
          <w:p w14:paraId="0000007B" w14:textId="77777777" w:rsidR="00B514AE" w:rsidRDefault="000D019D" w:rsidP="009D0DB0">
            <w:pPr>
              <w:numPr>
                <w:ilvl w:val="0"/>
                <w:numId w:val="62"/>
              </w:numPr>
              <w:rPr>
                <w:rFonts w:ascii="Ebrima" w:eastAsia="Ebrima" w:hAnsi="Ebrima" w:cs="Ebrima"/>
                <w:sz w:val="22"/>
                <w:szCs w:val="22"/>
              </w:rPr>
            </w:pPr>
            <w:r>
              <w:rPr>
                <w:rFonts w:ascii="Ebrima" w:eastAsia="Ebrima" w:hAnsi="Ebrima" w:cs="Ebrima"/>
                <w:sz w:val="22"/>
                <w:szCs w:val="22"/>
              </w:rPr>
              <w:t>More than 7 years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07D" w14:textId="774CB861" w:rsidR="00B514AE" w:rsidRDefault="00B514AE">
            <w:pPr>
              <w:pBdr>
                <w:top w:val="nil"/>
                <w:left w:val="nil"/>
                <w:bottom w:val="nil"/>
                <w:right w:val="nil"/>
                <w:between w:val="nil"/>
              </w:pBdr>
              <w:rPr>
                <w:rFonts w:ascii="Ebrima" w:eastAsia="Ebrima" w:hAnsi="Ebrima" w:cs="Ebrima"/>
                <w:color w:val="000000"/>
                <w:sz w:val="22"/>
                <w:szCs w:val="22"/>
              </w:rPr>
            </w:pPr>
          </w:p>
          <w:p w14:paraId="554A53E1" w14:textId="25254707" w:rsidR="00200660" w:rsidRDefault="00200660">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Drop down</w:t>
            </w:r>
          </w:p>
          <w:p w14:paraId="2222A792" w14:textId="77777777" w:rsidR="00200660" w:rsidRDefault="00200660">
            <w:pPr>
              <w:pBdr>
                <w:top w:val="nil"/>
                <w:left w:val="nil"/>
                <w:bottom w:val="nil"/>
                <w:right w:val="nil"/>
                <w:between w:val="nil"/>
              </w:pBdr>
              <w:rPr>
                <w:rFonts w:ascii="Ebrima" w:eastAsia="Ebrima" w:hAnsi="Ebrima" w:cs="Ebrima"/>
                <w:color w:val="000000"/>
                <w:sz w:val="22"/>
                <w:szCs w:val="22"/>
              </w:rPr>
            </w:pPr>
          </w:p>
          <w:p w14:paraId="0000007E"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8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81"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82" w14:textId="77777777" w:rsidR="00B514AE" w:rsidRDefault="000D019D">
            <w:pPr>
              <w:rPr>
                <w:rFonts w:ascii="Ebrima" w:eastAsia="Ebrima" w:hAnsi="Ebrima" w:cs="Ebrima"/>
              </w:rPr>
            </w:pPr>
            <w:r>
              <w:rPr>
                <w:rFonts w:ascii="Ebrima" w:eastAsia="Ebrima" w:hAnsi="Ebrima" w:cs="Ebrima"/>
                <w:highlight w:val="green"/>
              </w:rPr>
              <w:t>New question</w:t>
            </w:r>
          </w:p>
        </w:tc>
      </w:tr>
      <w:tr w:rsidR="00B514AE" w14:paraId="0457E24F" w14:textId="77777777" w:rsidTr="009D0DB0">
        <w:trPr>
          <w:trHeight w:val="882"/>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83"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84"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were</w:t>
            </w:r>
            <w:r>
              <w:rPr>
                <w:rFonts w:ascii="Ebrima" w:eastAsia="Ebrima" w:hAnsi="Ebrima" w:cs="Ebrima"/>
              </w:rPr>
              <w:t xml:space="preserve"> </w:t>
            </w:r>
            <w:r>
              <w:rPr>
                <w:rFonts w:ascii="Ebrima" w:eastAsia="Ebrima" w:hAnsi="Ebrima" w:cs="Ebrima"/>
                <w:color w:val="000000"/>
                <w:sz w:val="22"/>
                <w:szCs w:val="22"/>
              </w:rPr>
              <w:t>the</w:t>
            </w:r>
            <w:r>
              <w:rPr>
                <w:rFonts w:ascii="Ebrima" w:eastAsia="Ebrima" w:hAnsi="Ebrima" w:cs="Ebrima"/>
              </w:rPr>
              <w:t xml:space="preserve"> </w:t>
            </w:r>
            <w:r>
              <w:rPr>
                <w:rFonts w:ascii="Ebrima" w:eastAsia="Ebrima" w:hAnsi="Ebrima" w:cs="Ebrima"/>
                <w:color w:val="000000"/>
                <w:sz w:val="22"/>
                <w:szCs w:val="22"/>
                <w:u w:val="single"/>
              </w:rPr>
              <w:t>most</w:t>
            </w:r>
            <w:r>
              <w:rPr>
                <w:rFonts w:ascii="Ebrima" w:eastAsia="Ebrima" w:hAnsi="Ebrima" w:cs="Ebrima"/>
                <w:color w:val="000000"/>
                <w:sz w:val="22"/>
                <w:szCs w:val="22"/>
              </w:rPr>
              <w:t xml:space="preserve"> important reasons you decided to enroll </w:t>
            </w:r>
            <w:r>
              <w:rPr>
                <w:rFonts w:ascii="Ebrima" w:eastAsia="Ebrima" w:hAnsi="Ebrima" w:cs="Ebrima"/>
                <w:sz w:val="22"/>
                <w:szCs w:val="22"/>
              </w:rPr>
              <w:t>for</w:t>
            </w:r>
            <w:r>
              <w:rPr>
                <w:rFonts w:ascii="Ebrima" w:eastAsia="Ebrima" w:hAnsi="Ebrima" w:cs="Ebrima"/>
                <w:color w:val="000000"/>
                <w:sz w:val="22"/>
                <w:szCs w:val="22"/>
              </w:rPr>
              <w:t xml:space="preserve"> a Master’s/PhD </w:t>
            </w:r>
            <w:r>
              <w:rPr>
                <w:rFonts w:ascii="Ebrima" w:eastAsia="Ebrima" w:hAnsi="Ebrima" w:cs="Ebrima"/>
                <w:sz w:val="22"/>
                <w:szCs w:val="22"/>
              </w:rPr>
              <w:t>degree</w:t>
            </w:r>
            <w:r>
              <w:rPr>
                <w:rFonts w:ascii="Ebrima" w:eastAsia="Ebrima" w:hAnsi="Ebrima" w:cs="Ebrima"/>
                <w:color w:val="000000"/>
                <w:sz w:val="22"/>
                <w:szCs w:val="22"/>
              </w:rPr>
              <w:t>?</w:t>
            </w:r>
          </w:p>
          <w:p w14:paraId="00000085"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086" w14:textId="07E38B78" w:rsidR="00B514AE" w:rsidRDefault="000D019D">
            <w:pPr>
              <w:pBdr>
                <w:top w:val="nil"/>
                <w:left w:val="nil"/>
                <w:bottom w:val="nil"/>
                <w:right w:val="nil"/>
                <w:between w:val="nil"/>
              </w:pBdr>
              <w:ind w:left="120"/>
              <w:rPr>
                <w:rFonts w:ascii="Ebrima" w:eastAsia="Ebrima" w:hAnsi="Ebrima" w:cs="Ebrima"/>
                <w:i/>
                <w:sz w:val="22"/>
                <w:szCs w:val="22"/>
              </w:rPr>
            </w:pPr>
            <w:r>
              <w:rPr>
                <w:rFonts w:ascii="Ebrima" w:eastAsia="Ebrima" w:hAnsi="Ebrima" w:cs="Ebrima"/>
                <w:i/>
                <w:color w:val="000000"/>
                <w:sz w:val="22"/>
                <w:szCs w:val="22"/>
              </w:rPr>
              <w:t xml:space="preserve">Please </w:t>
            </w:r>
            <w:r w:rsidR="006D36A1">
              <w:rPr>
                <w:rFonts w:ascii="Ebrima" w:eastAsia="Ebrima" w:hAnsi="Ebrima" w:cs="Ebrima"/>
                <w:i/>
                <w:color w:val="000000"/>
                <w:sz w:val="22"/>
                <w:szCs w:val="22"/>
              </w:rPr>
              <w:t>select a maximum of 3 answers.</w:t>
            </w:r>
          </w:p>
          <w:p w14:paraId="00000087"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088" w14:textId="77777777" w:rsidR="00B514AE" w:rsidRDefault="000D019D"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 to pursue an academic career</w:t>
            </w:r>
          </w:p>
          <w:p w14:paraId="00000089" w14:textId="77777777" w:rsidR="00B514AE" w:rsidRDefault="000D019D"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 to pursue a non-academic career</w:t>
            </w:r>
          </w:p>
          <w:p w14:paraId="0000008A" w14:textId="77777777" w:rsidR="00B514AE" w:rsidRDefault="000D019D"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No job I want is available without a Master’s/PhD</w:t>
            </w:r>
          </w:p>
          <w:p w14:paraId="0000008B" w14:textId="77777777" w:rsidR="00B514AE" w:rsidRDefault="000D019D"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Personal interest in my subject of choice</w:t>
            </w:r>
          </w:p>
          <w:p w14:paraId="0000008C" w14:textId="77777777" w:rsidR="00B514AE" w:rsidRDefault="000D019D"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wanted to continue pursuing my research</w:t>
            </w:r>
          </w:p>
          <w:p w14:paraId="0000008D" w14:textId="77777777" w:rsidR="00B514AE" w:rsidRDefault="000D019D"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wanted to live in another country</w:t>
            </w:r>
          </w:p>
          <w:p w14:paraId="0000008E" w14:textId="77777777" w:rsidR="00B514AE" w:rsidRDefault="000D019D" w:rsidP="009D0DB0">
            <w:pPr>
              <w:numPr>
                <w:ilvl w:val="0"/>
                <w:numId w:val="21"/>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 xml:space="preserve">I was in receipt of a scholarship for a Master’s/PhD </w:t>
            </w:r>
            <w:r>
              <w:rPr>
                <w:rFonts w:ascii="Ebrima" w:eastAsia="Ebrima" w:hAnsi="Ebrima" w:cs="Ebrima"/>
                <w:sz w:val="22"/>
                <w:szCs w:val="22"/>
              </w:rPr>
              <w:t>degree</w:t>
            </w:r>
          </w:p>
          <w:p w14:paraId="0000008F" w14:textId="77777777" w:rsidR="00B514AE" w:rsidRDefault="000D019D" w:rsidP="009D0DB0">
            <w:pPr>
              <w:numPr>
                <w:ilvl w:val="0"/>
                <w:numId w:val="21"/>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I was sponsored by a business to undertake the degree</w:t>
            </w:r>
          </w:p>
          <w:p w14:paraId="00000090" w14:textId="77777777" w:rsidR="00B514AE" w:rsidRDefault="000D019D"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091" w14:textId="77777777" w:rsidR="00B514AE" w:rsidRDefault="00B514AE">
            <w:pPr>
              <w:tabs>
                <w:tab w:val="left" w:pos="2265"/>
              </w:tabs>
              <w:rPr>
                <w:rFonts w:ascii="Ebrima" w:eastAsia="Ebrima" w:hAnsi="Ebrima" w:cs="Ebrima"/>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Multi choice</w:t>
            </w:r>
          </w:p>
          <w:p w14:paraId="00000093"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094"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Max 3 choices</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7"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8" w14:textId="77777777" w:rsidR="00B514AE" w:rsidRDefault="00B514AE">
            <w:pPr>
              <w:rPr>
                <w:rFonts w:ascii="Ebrima" w:eastAsia="Ebrima" w:hAnsi="Ebrima" w:cs="Ebrima"/>
              </w:rPr>
            </w:pPr>
          </w:p>
        </w:tc>
      </w:tr>
      <w:tr w:rsidR="00B514AE" w14:paraId="3A91A693" w14:textId="77777777" w:rsidTr="009D0DB0">
        <w:trPr>
          <w:trHeight w:val="10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9"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9A"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Are you studying in the country you grew up in?   </w:t>
            </w:r>
          </w:p>
          <w:p w14:paraId="0000009B"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09C" w14:textId="77777777" w:rsidR="00B514AE" w:rsidRDefault="000D019D" w:rsidP="009D0DB0">
            <w:pPr>
              <w:numPr>
                <w:ilvl w:val="0"/>
                <w:numId w:val="4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w:t>
            </w:r>
          </w:p>
          <w:p w14:paraId="0000009D" w14:textId="77777777" w:rsidR="00B514AE" w:rsidRDefault="000D019D" w:rsidP="009D0DB0">
            <w:pPr>
              <w:numPr>
                <w:ilvl w:val="0"/>
                <w:numId w:val="4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 No</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1"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2" w14:textId="77777777" w:rsidR="00B514AE" w:rsidRDefault="00B514AE">
            <w:pPr>
              <w:rPr>
                <w:rFonts w:ascii="Ebrima" w:eastAsia="Ebrima" w:hAnsi="Ebrima" w:cs="Ebrima"/>
              </w:rPr>
            </w:pPr>
          </w:p>
        </w:tc>
      </w:tr>
      <w:tr w:rsidR="00B514AE" w14:paraId="00B01FE3" w14:textId="77777777" w:rsidTr="009D0DB0">
        <w:trPr>
          <w:trHeight w:val="18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3"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A4"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Where do you currently live?</w:t>
            </w:r>
          </w:p>
          <w:p w14:paraId="000000A5"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0A6" w14:textId="77777777" w:rsidR="00B514AE" w:rsidRDefault="000D019D"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Asia (including Middle East)</w:t>
            </w:r>
          </w:p>
          <w:p w14:paraId="000000A7" w14:textId="77777777" w:rsidR="00B514AE" w:rsidRDefault="000D019D"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Australasia</w:t>
            </w:r>
          </w:p>
          <w:p w14:paraId="000000A8" w14:textId="77777777" w:rsidR="00B514AE" w:rsidRDefault="000D019D"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Africa</w:t>
            </w:r>
          </w:p>
          <w:p w14:paraId="000000A9" w14:textId="77777777" w:rsidR="00B514AE" w:rsidRDefault="000D019D"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Europe</w:t>
            </w:r>
          </w:p>
          <w:p w14:paraId="000000AA" w14:textId="77777777" w:rsidR="00B514AE" w:rsidRDefault="000D019D"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North or Central America</w:t>
            </w:r>
          </w:p>
          <w:p w14:paraId="000000AB" w14:textId="77777777" w:rsidR="00B514AE" w:rsidRDefault="000D019D"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South America</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F"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B0" w14:textId="77777777" w:rsidR="00B514AE" w:rsidRDefault="00B514AE">
            <w:pPr>
              <w:rPr>
                <w:rFonts w:ascii="Ebrima" w:eastAsia="Ebrima" w:hAnsi="Ebrima" w:cs="Ebrima"/>
              </w:rPr>
            </w:pPr>
          </w:p>
        </w:tc>
      </w:tr>
      <w:tr w:rsidR="00B514AE" w14:paraId="7FC3E9B4" w14:textId="77777777" w:rsidTr="009D0DB0">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B1"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lastRenderedPageBreak/>
              <w:t xml:space="preserve">7a. </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B2"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country/region in Asia?</w:t>
            </w:r>
          </w:p>
          <w:p w14:paraId="000000B3"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0B4"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Afghanistan</w:t>
            </w:r>
          </w:p>
          <w:p w14:paraId="000000B5"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Armenia</w:t>
            </w:r>
          </w:p>
          <w:p w14:paraId="000000B6"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Azerbaijan</w:t>
            </w:r>
          </w:p>
          <w:p w14:paraId="000000B7"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Bahrain</w:t>
            </w:r>
          </w:p>
          <w:p w14:paraId="000000B8"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Bangladesh</w:t>
            </w:r>
          </w:p>
          <w:p w14:paraId="000000B9"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Bhutan</w:t>
            </w:r>
          </w:p>
          <w:p w14:paraId="000000BA"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Brunei</w:t>
            </w:r>
          </w:p>
          <w:p w14:paraId="000000BB"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Burma (Myanmar)</w:t>
            </w:r>
          </w:p>
          <w:p w14:paraId="000000BC"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Cambodia</w:t>
            </w:r>
          </w:p>
          <w:p w14:paraId="000000BD"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China</w:t>
            </w:r>
          </w:p>
          <w:p w14:paraId="000000BE"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Georgia</w:t>
            </w:r>
          </w:p>
          <w:p w14:paraId="000000BF"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Hong Kong</w:t>
            </w:r>
          </w:p>
          <w:p w14:paraId="000000C0"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India</w:t>
            </w:r>
          </w:p>
          <w:p w14:paraId="000000C1"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Indonesia</w:t>
            </w:r>
          </w:p>
          <w:p w14:paraId="000000C2"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Iran</w:t>
            </w:r>
          </w:p>
          <w:p w14:paraId="000000C3"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Iraq</w:t>
            </w:r>
          </w:p>
          <w:p w14:paraId="000000C4"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Israel </w:t>
            </w:r>
            <w:r>
              <w:rPr>
                <w:rFonts w:ascii="Ebrima" w:eastAsia="Ebrima" w:hAnsi="Ebrima" w:cs="Ebrima"/>
                <w:color w:val="222222"/>
                <w:sz w:val="22"/>
                <w:szCs w:val="22"/>
                <w:highlight w:val="white"/>
              </w:rPr>
              <w:t>and the Palestinian territories</w:t>
            </w:r>
          </w:p>
          <w:p w14:paraId="000000C5"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Japan</w:t>
            </w:r>
          </w:p>
          <w:p w14:paraId="000000C6"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Jordan</w:t>
            </w:r>
          </w:p>
          <w:p w14:paraId="000000C7"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Kazakhstan</w:t>
            </w:r>
          </w:p>
          <w:p w14:paraId="000000C8"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North Korea</w:t>
            </w:r>
          </w:p>
          <w:p w14:paraId="000000C9"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South Korea</w:t>
            </w:r>
          </w:p>
          <w:p w14:paraId="000000CA"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Kuwait</w:t>
            </w:r>
          </w:p>
          <w:p w14:paraId="000000CB"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Kyrgyzstan</w:t>
            </w:r>
          </w:p>
          <w:p w14:paraId="000000CC"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Laos</w:t>
            </w:r>
          </w:p>
          <w:p w14:paraId="000000CD"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Lebanon</w:t>
            </w:r>
          </w:p>
          <w:p w14:paraId="000000CE"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Malaysia</w:t>
            </w:r>
          </w:p>
          <w:p w14:paraId="000000CF"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Maldives </w:t>
            </w:r>
          </w:p>
          <w:p w14:paraId="000000D0"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Mongolia</w:t>
            </w:r>
          </w:p>
          <w:p w14:paraId="000000D1"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Nepal</w:t>
            </w:r>
          </w:p>
          <w:p w14:paraId="000000D2"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Oman</w:t>
            </w:r>
          </w:p>
          <w:p w14:paraId="000000D3"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Pakistan</w:t>
            </w:r>
          </w:p>
          <w:p w14:paraId="000000D4"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Philippines</w:t>
            </w:r>
          </w:p>
          <w:p w14:paraId="000000D5"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Qatar</w:t>
            </w:r>
          </w:p>
          <w:p w14:paraId="000000D6"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Russia</w:t>
            </w:r>
          </w:p>
          <w:p w14:paraId="000000D7"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Saudi Arabia</w:t>
            </w:r>
          </w:p>
          <w:p w14:paraId="000000D8"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Singapore</w:t>
            </w:r>
          </w:p>
          <w:p w14:paraId="000000D9"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Sri Lanka</w:t>
            </w:r>
          </w:p>
          <w:p w14:paraId="000000DA"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Syria</w:t>
            </w:r>
          </w:p>
          <w:p w14:paraId="000000DB" w14:textId="77777777" w:rsidR="00B514AE" w:rsidRDefault="000D019D" w:rsidP="009D0DB0">
            <w:pPr>
              <w:numPr>
                <w:ilvl w:val="0"/>
                <w:numId w:val="57"/>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Taiwan</w:t>
            </w:r>
          </w:p>
          <w:p w14:paraId="000000DC"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Tajikistan</w:t>
            </w:r>
          </w:p>
          <w:p w14:paraId="000000DD"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Thailand</w:t>
            </w:r>
          </w:p>
          <w:p w14:paraId="000000DE"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Turkey</w:t>
            </w:r>
          </w:p>
          <w:p w14:paraId="000000DF"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Turkmenistan</w:t>
            </w:r>
          </w:p>
          <w:p w14:paraId="000000E0"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United Arab Emirates</w:t>
            </w:r>
          </w:p>
          <w:p w14:paraId="000000E1"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Uzbekistan</w:t>
            </w:r>
          </w:p>
          <w:p w14:paraId="000000E2"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Vietnam</w:t>
            </w:r>
          </w:p>
          <w:p w14:paraId="000000E3" w14:textId="77777777" w:rsidR="00B514AE" w:rsidRDefault="000D019D"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Yemen</w:t>
            </w:r>
          </w:p>
          <w:p w14:paraId="000000E4" w14:textId="69D12859" w:rsidR="00B514AE" w:rsidRDefault="00DC708C"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w:t>
            </w:r>
            <w:r w:rsidR="000D019D">
              <w:rPr>
                <w:rFonts w:ascii="Ebrima" w:eastAsia="Ebrima" w:hAnsi="Ebrima" w:cs="Ebrima"/>
                <w:color w:val="000000"/>
                <w:sz w:val="22"/>
                <w:szCs w:val="22"/>
              </w:rPr>
              <w:t>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Drop down</w:t>
            </w:r>
          </w:p>
          <w:p w14:paraId="000000E6"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0E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living in Asia (Q6=a)</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A" w14:textId="77777777" w:rsidR="00B514AE" w:rsidRDefault="00B514AE">
            <w:pPr>
              <w:rPr>
                <w:rFonts w:ascii="Ebrima" w:eastAsia="Ebrima" w:hAnsi="Ebrima" w:cs="Ebrima"/>
                <w:color w:val="0000FF"/>
              </w:rPr>
            </w:pPr>
          </w:p>
          <w:p w14:paraId="000000EB" w14:textId="77777777" w:rsidR="00B514AE" w:rsidRDefault="00B514AE">
            <w:pPr>
              <w:rPr>
                <w:rFonts w:ascii="Ebrima" w:eastAsia="Ebrima" w:hAnsi="Ebrima" w:cs="Ebrima"/>
                <w:color w:val="0000FF"/>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C" w14:textId="77777777" w:rsidR="00B514AE" w:rsidRDefault="00B514AE">
            <w:pPr>
              <w:rPr>
                <w:rFonts w:ascii="Ebrima" w:eastAsia="Ebrima" w:hAnsi="Ebrima" w:cs="Ebrima"/>
              </w:rPr>
            </w:pPr>
          </w:p>
        </w:tc>
      </w:tr>
      <w:tr w:rsidR="00B514AE" w14:paraId="19E99EF9" w14:textId="77777777" w:rsidTr="009D0DB0">
        <w:trPr>
          <w:trHeight w:val="57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D"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lastRenderedPageBreak/>
              <w:t xml:space="preserve">7b. </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EE"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Australasia?</w:t>
            </w:r>
          </w:p>
          <w:p w14:paraId="000000EF"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0F0"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Australia</w:t>
            </w:r>
          </w:p>
          <w:p w14:paraId="000000F1"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French Polynesia</w:t>
            </w:r>
          </w:p>
          <w:p w14:paraId="000000F2"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Niue</w:t>
            </w:r>
          </w:p>
          <w:p w14:paraId="000000F3"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Tonga</w:t>
            </w:r>
          </w:p>
          <w:p w14:paraId="000000F4"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Christmas Island</w:t>
            </w:r>
          </w:p>
          <w:p w14:paraId="000000F5"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Kiribati</w:t>
            </w:r>
          </w:p>
          <w:p w14:paraId="000000F6"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Papua New Guinea</w:t>
            </w:r>
          </w:p>
          <w:p w14:paraId="000000F7"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Tuvalu</w:t>
            </w:r>
          </w:p>
          <w:p w14:paraId="000000F8"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Cocos Keeling Island</w:t>
            </w:r>
          </w:p>
          <w:p w14:paraId="000000F9"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Nauru</w:t>
            </w:r>
          </w:p>
          <w:p w14:paraId="000000FA"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Pitcairn Island</w:t>
            </w:r>
          </w:p>
          <w:p w14:paraId="000000FB"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Vanuatu</w:t>
            </w:r>
          </w:p>
          <w:p w14:paraId="000000FC"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Cook Island</w:t>
            </w:r>
          </w:p>
          <w:p w14:paraId="000000FD"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New Caledonia</w:t>
            </w:r>
          </w:p>
          <w:p w14:paraId="000000FE"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Solomon Island</w:t>
            </w:r>
          </w:p>
          <w:p w14:paraId="000000FF"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Wallis Futuna</w:t>
            </w:r>
          </w:p>
          <w:p w14:paraId="00000100"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Fiji</w:t>
            </w:r>
          </w:p>
          <w:p w14:paraId="00000101"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New Zealand</w:t>
            </w:r>
          </w:p>
          <w:p w14:paraId="00000102"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Tokelau</w:t>
            </w:r>
          </w:p>
          <w:p w14:paraId="00000103" w14:textId="77777777" w:rsidR="00B514AE" w:rsidRDefault="000D019D"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Western Samoa</w:t>
            </w:r>
          </w:p>
          <w:p w14:paraId="00000104" w14:textId="177F9F35" w:rsidR="00B514AE" w:rsidRDefault="00DC708C"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w:t>
            </w:r>
            <w:r w:rsidR="000D019D">
              <w:rPr>
                <w:rFonts w:ascii="Ebrima" w:eastAsia="Ebrima" w:hAnsi="Ebrima" w:cs="Ebrima"/>
                <w:color w:val="000000"/>
                <w:sz w:val="22"/>
                <w:szCs w:val="22"/>
              </w:rPr>
              <w:t>,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Drop down</w:t>
            </w:r>
          </w:p>
          <w:p w14:paraId="00000106"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0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living in Australasia  (Q6=b)</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A"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B" w14:textId="77777777" w:rsidR="00B514AE" w:rsidRDefault="00B514AE">
            <w:pPr>
              <w:rPr>
                <w:rFonts w:ascii="Ebrima" w:eastAsia="Ebrima" w:hAnsi="Ebrima" w:cs="Ebrima"/>
              </w:rPr>
            </w:pPr>
          </w:p>
        </w:tc>
      </w:tr>
      <w:tr w:rsidR="00B514AE" w14:paraId="328469C9" w14:textId="77777777" w:rsidTr="009D0DB0">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C"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lastRenderedPageBreak/>
              <w:t>7c.</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0D"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Africa?</w:t>
            </w:r>
          </w:p>
          <w:p w14:paraId="0000010E"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10F"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Algeria</w:t>
            </w:r>
          </w:p>
          <w:p w14:paraId="00000110"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Angola</w:t>
            </w:r>
          </w:p>
          <w:p w14:paraId="00000111"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Benin</w:t>
            </w:r>
          </w:p>
          <w:p w14:paraId="00000112"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Botswana</w:t>
            </w:r>
          </w:p>
          <w:p w14:paraId="00000113"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Burkina Faso</w:t>
            </w:r>
          </w:p>
          <w:p w14:paraId="00000114"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Burundi</w:t>
            </w:r>
          </w:p>
          <w:p w14:paraId="00000115"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Cameroon</w:t>
            </w:r>
          </w:p>
          <w:p w14:paraId="00000116"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Cape Verde</w:t>
            </w:r>
          </w:p>
          <w:p w14:paraId="00000117"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Central African Republic</w:t>
            </w:r>
          </w:p>
          <w:p w14:paraId="00000118"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Chad</w:t>
            </w:r>
          </w:p>
          <w:p w14:paraId="00000119"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Comoros</w:t>
            </w:r>
          </w:p>
          <w:p w14:paraId="0000011A"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Congo, Republic of</w:t>
            </w:r>
          </w:p>
          <w:p w14:paraId="0000011B"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Congo, Democratic Republic of</w:t>
            </w:r>
          </w:p>
          <w:p w14:paraId="0000011C"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Cote d'Ivoire</w:t>
            </w:r>
          </w:p>
          <w:p w14:paraId="0000011D"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Djibouti</w:t>
            </w:r>
          </w:p>
          <w:p w14:paraId="0000011E"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Egypt</w:t>
            </w:r>
          </w:p>
          <w:p w14:paraId="0000011F"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Equatorial Guinea</w:t>
            </w:r>
          </w:p>
          <w:p w14:paraId="00000120"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Eritrea</w:t>
            </w:r>
          </w:p>
          <w:p w14:paraId="00000121"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Ethiopia</w:t>
            </w:r>
          </w:p>
          <w:p w14:paraId="00000122"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Gabon</w:t>
            </w:r>
          </w:p>
          <w:p w14:paraId="00000123"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Gambia</w:t>
            </w:r>
          </w:p>
          <w:p w14:paraId="00000124"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Ghana</w:t>
            </w:r>
          </w:p>
          <w:p w14:paraId="00000125"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Guinea</w:t>
            </w:r>
          </w:p>
          <w:p w14:paraId="00000126"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Guinea-Bissau</w:t>
            </w:r>
          </w:p>
          <w:p w14:paraId="00000127"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Kenya</w:t>
            </w:r>
          </w:p>
          <w:p w14:paraId="00000128"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Lesotho</w:t>
            </w:r>
          </w:p>
          <w:p w14:paraId="00000129"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Liberia</w:t>
            </w:r>
          </w:p>
          <w:p w14:paraId="0000012A"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Libya</w:t>
            </w:r>
          </w:p>
          <w:p w14:paraId="0000012B"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Madagascar</w:t>
            </w:r>
          </w:p>
          <w:p w14:paraId="0000012C"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Malawi</w:t>
            </w:r>
          </w:p>
          <w:p w14:paraId="0000012D"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Mali</w:t>
            </w:r>
          </w:p>
          <w:p w14:paraId="0000012E"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Mauritania</w:t>
            </w:r>
          </w:p>
          <w:p w14:paraId="0000012F"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Mauritius</w:t>
            </w:r>
          </w:p>
          <w:p w14:paraId="00000130"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Morocco</w:t>
            </w:r>
          </w:p>
          <w:p w14:paraId="00000131"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Mozambique</w:t>
            </w:r>
          </w:p>
          <w:p w14:paraId="00000132"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Namibia</w:t>
            </w:r>
          </w:p>
          <w:p w14:paraId="00000133"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Niger</w:t>
            </w:r>
          </w:p>
          <w:p w14:paraId="00000134"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Nigeria</w:t>
            </w:r>
          </w:p>
          <w:p w14:paraId="00000135"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Rwanda</w:t>
            </w:r>
          </w:p>
          <w:p w14:paraId="00000136"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Sao Tome and Principe</w:t>
            </w:r>
          </w:p>
          <w:p w14:paraId="00000137"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Senegal</w:t>
            </w:r>
          </w:p>
          <w:p w14:paraId="00000138"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Seychelles</w:t>
            </w:r>
          </w:p>
          <w:p w14:paraId="00000139"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Sierra Leone</w:t>
            </w:r>
          </w:p>
          <w:p w14:paraId="0000013A"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Somalia</w:t>
            </w:r>
          </w:p>
          <w:p w14:paraId="0000013B"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South Africa</w:t>
            </w:r>
          </w:p>
          <w:p w14:paraId="0000013C"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Sudan</w:t>
            </w:r>
          </w:p>
          <w:p w14:paraId="0000013D"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Swaziland</w:t>
            </w:r>
          </w:p>
          <w:p w14:paraId="0000013E"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Tanzania</w:t>
            </w:r>
          </w:p>
          <w:p w14:paraId="0000013F"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Togo</w:t>
            </w:r>
          </w:p>
          <w:p w14:paraId="00000140"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Tunisia</w:t>
            </w:r>
          </w:p>
          <w:p w14:paraId="00000141"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Uganda</w:t>
            </w:r>
          </w:p>
          <w:p w14:paraId="00000142"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Zambia</w:t>
            </w:r>
          </w:p>
          <w:p w14:paraId="00000143" w14:textId="77777777" w:rsidR="00B514AE" w:rsidRDefault="000D019D"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Zimbabwe</w:t>
            </w:r>
          </w:p>
          <w:p w14:paraId="00000144" w14:textId="616DCF43" w:rsidR="00B514AE" w:rsidRDefault="00DC708C"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w:t>
            </w:r>
            <w:r w:rsidR="000D019D">
              <w:rPr>
                <w:rFonts w:ascii="Ebrima" w:eastAsia="Ebrima" w:hAnsi="Ebrima" w:cs="Ebrima"/>
                <w:color w:val="000000"/>
                <w:sz w:val="22"/>
                <w:szCs w:val="22"/>
              </w:rPr>
              <w:t>,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Drop down</w:t>
            </w:r>
          </w:p>
          <w:p w14:paraId="00000146"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4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living in Africa (Q6=c)</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A"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B" w14:textId="77777777" w:rsidR="00B514AE" w:rsidRDefault="00B514AE">
            <w:pPr>
              <w:rPr>
                <w:rFonts w:ascii="Ebrima" w:eastAsia="Ebrima" w:hAnsi="Ebrima" w:cs="Ebrima"/>
              </w:rPr>
            </w:pPr>
          </w:p>
        </w:tc>
      </w:tr>
      <w:tr w:rsidR="00B514AE" w14:paraId="1CDB07C2" w14:textId="77777777" w:rsidTr="009D0DB0">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C"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lastRenderedPageBreak/>
              <w:t>7d.</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4D"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Europe?</w:t>
            </w:r>
          </w:p>
          <w:p w14:paraId="0000014E"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14F"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Albania</w:t>
            </w:r>
          </w:p>
          <w:p w14:paraId="00000150"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Andorra</w:t>
            </w:r>
          </w:p>
          <w:p w14:paraId="00000151"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Austria</w:t>
            </w:r>
          </w:p>
          <w:p w14:paraId="00000152"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Belarus</w:t>
            </w:r>
          </w:p>
          <w:p w14:paraId="00000153"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Belgium</w:t>
            </w:r>
          </w:p>
          <w:p w14:paraId="00000154"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Bosnia and Herzegovina</w:t>
            </w:r>
          </w:p>
          <w:p w14:paraId="00000155"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Bulgaria</w:t>
            </w:r>
          </w:p>
          <w:p w14:paraId="00000156"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Croatia</w:t>
            </w:r>
          </w:p>
          <w:p w14:paraId="00000157"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Cyprus</w:t>
            </w:r>
          </w:p>
          <w:p w14:paraId="00000158"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Czech Republic</w:t>
            </w:r>
          </w:p>
          <w:p w14:paraId="00000159"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Denmark</w:t>
            </w:r>
          </w:p>
          <w:p w14:paraId="0000015A"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Estonia</w:t>
            </w:r>
          </w:p>
          <w:p w14:paraId="0000015B"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Finland</w:t>
            </w:r>
          </w:p>
          <w:p w14:paraId="0000015C"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France</w:t>
            </w:r>
          </w:p>
          <w:p w14:paraId="0000015D"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Germany</w:t>
            </w:r>
          </w:p>
          <w:p w14:paraId="0000015E"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Greece</w:t>
            </w:r>
          </w:p>
          <w:p w14:paraId="0000015F"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Hungary</w:t>
            </w:r>
          </w:p>
          <w:p w14:paraId="00000160"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Iceland</w:t>
            </w:r>
          </w:p>
          <w:p w14:paraId="00000161"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Ireland</w:t>
            </w:r>
          </w:p>
          <w:p w14:paraId="00000162"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Italy</w:t>
            </w:r>
          </w:p>
          <w:p w14:paraId="00000163"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Latvia</w:t>
            </w:r>
          </w:p>
          <w:p w14:paraId="00000164"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Liechtenstein</w:t>
            </w:r>
          </w:p>
          <w:p w14:paraId="00000165"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Lithuania</w:t>
            </w:r>
          </w:p>
          <w:p w14:paraId="00000166"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Luxembourg</w:t>
            </w:r>
          </w:p>
          <w:p w14:paraId="00000167"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Malta</w:t>
            </w:r>
          </w:p>
          <w:p w14:paraId="00000168"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Moldova</w:t>
            </w:r>
          </w:p>
          <w:p w14:paraId="00000169"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Monaco</w:t>
            </w:r>
          </w:p>
          <w:p w14:paraId="0000016A"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Netherlands</w:t>
            </w:r>
          </w:p>
          <w:p w14:paraId="0000016B"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Norway</w:t>
            </w:r>
          </w:p>
          <w:p w14:paraId="0000016C"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Poland</w:t>
            </w:r>
          </w:p>
          <w:p w14:paraId="0000016D"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Portugal</w:t>
            </w:r>
          </w:p>
          <w:p w14:paraId="0000016E"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Romania</w:t>
            </w:r>
          </w:p>
          <w:p w14:paraId="0000016F"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Russia</w:t>
            </w:r>
          </w:p>
          <w:p w14:paraId="00000170"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San Marino</w:t>
            </w:r>
          </w:p>
          <w:p w14:paraId="00000171"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Serbia and Montenegro</w:t>
            </w:r>
          </w:p>
          <w:p w14:paraId="00000172"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Slovakia (Slovak Republic)</w:t>
            </w:r>
          </w:p>
          <w:p w14:paraId="00000173"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Slovenia</w:t>
            </w:r>
          </w:p>
          <w:p w14:paraId="00000174"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Spain</w:t>
            </w:r>
          </w:p>
          <w:p w14:paraId="00000175"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Sweden</w:t>
            </w:r>
          </w:p>
          <w:p w14:paraId="00000176"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Switzerland</w:t>
            </w:r>
          </w:p>
          <w:p w14:paraId="00000177"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Turkey</w:t>
            </w:r>
          </w:p>
          <w:p w14:paraId="00000178"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Ukraine</w:t>
            </w:r>
          </w:p>
          <w:p w14:paraId="00000179"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United Kingdom</w:t>
            </w:r>
          </w:p>
          <w:p w14:paraId="0000017A" w14:textId="77777777" w:rsidR="00B514AE" w:rsidRDefault="000D019D"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Vatican City</w:t>
            </w:r>
          </w:p>
          <w:p w14:paraId="0000017B" w14:textId="7DCEAE48" w:rsidR="00B514AE" w:rsidRDefault="00DC708C"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w:t>
            </w:r>
            <w:r w:rsidR="000D019D">
              <w:rPr>
                <w:rFonts w:ascii="Ebrima" w:eastAsia="Ebrima" w:hAnsi="Ebrima" w:cs="Ebrima"/>
                <w:color w:val="000000"/>
                <w:sz w:val="22"/>
                <w:szCs w:val="22"/>
              </w:rPr>
              <w:t>,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Drop down</w:t>
            </w:r>
          </w:p>
          <w:p w14:paraId="0000017D"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7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living in Europe (Q6=d)</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1" w14:textId="77777777" w:rsidR="00B514AE" w:rsidRDefault="00B514AE">
            <w:pPr>
              <w:rPr>
                <w:rFonts w:ascii="Ebrima" w:eastAsia="Ebrima" w:hAnsi="Ebrima" w:cs="Ebrima"/>
                <w:color w:val="0000FF"/>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2" w14:textId="77777777" w:rsidR="00B514AE" w:rsidRDefault="000D019D">
            <w:pPr>
              <w:rPr>
                <w:rFonts w:ascii="Ebrima" w:eastAsia="Ebrima" w:hAnsi="Ebrima" w:cs="Ebrima"/>
              </w:rPr>
            </w:pPr>
            <w:r>
              <w:rPr>
                <w:rFonts w:ascii="Ebrima" w:eastAsia="Ebrima" w:hAnsi="Ebrima" w:cs="Ebrima"/>
              </w:rPr>
              <w:t>We can code this into EU and non-EU countries as part of analysis.</w:t>
            </w:r>
          </w:p>
        </w:tc>
      </w:tr>
      <w:tr w:rsidR="00B514AE" w14:paraId="19C558BF" w14:textId="77777777" w:rsidTr="009D0DB0">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3"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lastRenderedPageBreak/>
              <w:t>7e.</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84"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North or Central America?</w:t>
            </w:r>
          </w:p>
          <w:p w14:paraId="00000185"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186"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Anguilla</w:t>
            </w:r>
          </w:p>
          <w:p w14:paraId="00000187"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Antigua and Barbuda</w:t>
            </w:r>
          </w:p>
          <w:p w14:paraId="00000188"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Aruba</w:t>
            </w:r>
          </w:p>
          <w:p w14:paraId="00000189"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Bahamas</w:t>
            </w:r>
          </w:p>
          <w:p w14:paraId="0000018A"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Barbados</w:t>
            </w:r>
          </w:p>
          <w:p w14:paraId="0000018B"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Belize</w:t>
            </w:r>
          </w:p>
          <w:p w14:paraId="0000018C"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Bermuda</w:t>
            </w:r>
          </w:p>
          <w:p w14:paraId="0000018D"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British Virgin Islands</w:t>
            </w:r>
          </w:p>
          <w:p w14:paraId="0000018E"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Canada</w:t>
            </w:r>
          </w:p>
          <w:p w14:paraId="0000018F"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Cayman Islands</w:t>
            </w:r>
          </w:p>
          <w:p w14:paraId="00000190"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color w:val="000000"/>
                <w:sz w:val="22"/>
                <w:szCs w:val="22"/>
              </w:rPr>
              <w:t>Clipperton</w:t>
            </w:r>
            <w:proofErr w:type="spellEnd"/>
            <w:r>
              <w:rPr>
                <w:rFonts w:ascii="Ebrima" w:eastAsia="Ebrima" w:hAnsi="Ebrima" w:cs="Ebrima"/>
                <w:color w:val="000000"/>
                <w:sz w:val="22"/>
                <w:szCs w:val="22"/>
              </w:rPr>
              <w:t xml:space="preserve"> Island</w:t>
            </w:r>
          </w:p>
          <w:p w14:paraId="00000191"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Costa Rica</w:t>
            </w:r>
          </w:p>
          <w:p w14:paraId="00000192"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Cuba</w:t>
            </w:r>
          </w:p>
          <w:p w14:paraId="00000193"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Dominica</w:t>
            </w:r>
          </w:p>
          <w:p w14:paraId="00000194"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Dominican Republic</w:t>
            </w:r>
          </w:p>
          <w:p w14:paraId="00000195"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El Salvador</w:t>
            </w:r>
          </w:p>
          <w:p w14:paraId="00000196"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Greenland</w:t>
            </w:r>
          </w:p>
          <w:p w14:paraId="00000197"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Grenada</w:t>
            </w:r>
          </w:p>
          <w:p w14:paraId="00000198"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Guadeloupe</w:t>
            </w:r>
          </w:p>
          <w:p w14:paraId="00000199"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Guatemala</w:t>
            </w:r>
          </w:p>
          <w:p w14:paraId="0000019A"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color w:val="000000"/>
                <w:sz w:val="22"/>
                <w:szCs w:val="22"/>
              </w:rPr>
              <w:t>Haïti</w:t>
            </w:r>
            <w:proofErr w:type="spellEnd"/>
          </w:p>
          <w:p w14:paraId="0000019B"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Honduras</w:t>
            </w:r>
          </w:p>
          <w:p w14:paraId="0000019C"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Jamaica</w:t>
            </w:r>
          </w:p>
          <w:p w14:paraId="0000019D"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Martinique</w:t>
            </w:r>
          </w:p>
          <w:p w14:paraId="0000019E"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Mexico</w:t>
            </w:r>
          </w:p>
          <w:p w14:paraId="0000019F"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Montserrat</w:t>
            </w:r>
          </w:p>
          <w:p w14:paraId="000001A0"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Navassa Island</w:t>
            </w:r>
          </w:p>
          <w:p w14:paraId="000001A1"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Netherlands Antilles</w:t>
            </w:r>
          </w:p>
          <w:p w14:paraId="000001A2"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Nicaragua</w:t>
            </w:r>
          </w:p>
          <w:p w14:paraId="000001A3"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Panama</w:t>
            </w:r>
          </w:p>
          <w:p w14:paraId="000001A4"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Puerto Rico</w:t>
            </w:r>
          </w:p>
          <w:p w14:paraId="000001A5"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Saint </w:t>
            </w:r>
            <w:proofErr w:type="spellStart"/>
            <w:r>
              <w:rPr>
                <w:rFonts w:ascii="Ebrima" w:eastAsia="Ebrima" w:hAnsi="Ebrima" w:cs="Ebrima"/>
                <w:color w:val="000000"/>
                <w:sz w:val="22"/>
                <w:szCs w:val="22"/>
              </w:rPr>
              <w:t>Barth</w:t>
            </w:r>
            <w:r>
              <w:rPr>
                <w:rFonts w:ascii="Ebrima" w:eastAsia="Ebrima" w:hAnsi="Ebrima" w:cs="Ebrima"/>
                <w:color w:val="222222"/>
                <w:sz w:val="22"/>
                <w:szCs w:val="22"/>
                <w:highlight w:val="white"/>
              </w:rPr>
              <w:t>é</w:t>
            </w:r>
            <w:r>
              <w:rPr>
                <w:rFonts w:ascii="Ebrima" w:eastAsia="Ebrima" w:hAnsi="Ebrima" w:cs="Ebrima"/>
                <w:color w:val="000000"/>
                <w:sz w:val="22"/>
                <w:szCs w:val="22"/>
              </w:rPr>
              <w:t>lemy</w:t>
            </w:r>
            <w:proofErr w:type="spellEnd"/>
          </w:p>
          <w:p w14:paraId="000001A6"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Kitts and Nevis</w:t>
            </w:r>
          </w:p>
          <w:p w14:paraId="000001A7"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Lucia</w:t>
            </w:r>
          </w:p>
          <w:p w14:paraId="000001A8"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Martin</w:t>
            </w:r>
          </w:p>
          <w:p w14:paraId="000001A9"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Pierre and Miquelon</w:t>
            </w:r>
          </w:p>
          <w:p w14:paraId="000001AA"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Vincent and the Grenadines</w:t>
            </w:r>
          </w:p>
          <w:p w14:paraId="000001AB"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Trinidad and Tobago</w:t>
            </w:r>
          </w:p>
          <w:p w14:paraId="000001AC"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Turks and Caicos Islands</w:t>
            </w:r>
          </w:p>
          <w:p w14:paraId="000001AD"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United States</w:t>
            </w:r>
          </w:p>
          <w:p w14:paraId="000001AE" w14:textId="77777777" w:rsidR="00B514AE" w:rsidRDefault="000D019D"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United States Virgin Islands</w:t>
            </w:r>
          </w:p>
          <w:p w14:paraId="000001AF" w14:textId="292B64AF" w:rsidR="00B514AE" w:rsidRDefault="00DC708C"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w:t>
            </w:r>
            <w:r w:rsidR="000D019D">
              <w:rPr>
                <w:rFonts w:ascii="Ebrima" w:eastAsia="Ebrima" w:hAnsi="Ebrima" w:cs="Ebrima"/>
                <w:color w:val="000000"/>
                <w:sz w:val="22"/>
                <w:szCs w:val="22"/>
              </w:rPr>
              <w:t>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Drop down</w:t>
            </w:r>
          </w:p>
          <w:p w14:paraId="000001B1"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B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living in N. or C. America (Q6=e)</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5"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6" w14:textId="77777777" w:rsidR="00B514AE" w:rsidRDefault="00B514AE">
            <w:pPr>
              <w:rPr>
                <w:rFonts w:ascii="Ebrima" w:eastAsia="Ebrima" w:hAnsi="Ebrima" w:cs="Ebrima"/>
              </w:rPr>
            </w:pPr>
          </w:p>
        </w:tc>
      </w:tr>
      <w:tr w:rsidR="00B514AE" w14:paraId="42EA64DD" w14:textId="77777777" w:rsidTr="009D0DB0">
        <w:trPr>
          <w:trHeight w:val="41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7" w14:textId="77777777" w:rsidR="00B514AE" w:rsidRDefault="000D019D">
            <w:pPr>
              <w:pBdr>
                <w:top w:val="nil"/>
                <w:left w:val="nil"/>
                <w:bottom w:val="nil"/>
                <w:right w:val="nil"/>
                <w:between w:val="nil"/>
              </w:pBdr>
              <w:rPr>
                <w:rFonts w:ascii="Ebrima" w:eastAsia="Ebrima" w:hAnsi="Ebrima" w:cs="Ebrima"/>
              </w:rPr>
            </w:pPr>
            <w:r>
              <w:rPr>
                <w:rFonts w:ascii="Ebrima" w:eastAsia="Ebrima" w:hAnsi="Ebrima" w:cs="Ebrima"/>
              </w:rPr>
              <w:lastRenderedPageBreak/>
              <w:t>7f.</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B8"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South America?</w:t>
            </w:r>
          </w:p>
          <w:p w14:paraId="000001B9"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1BA"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Argentina</w:t>
            </w:r>
          </w:p>
          <w:p w14:paraId="000001BB"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Bolivia</w:t>
            </w:r>
          </w:p>
          <w:p w14:paraId="000001BC"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Brazil</w:t>
            </w:r>
          </w:p>
          <w:p w14:paraId="000001BD"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Chile</w:t>
            </w:r>
          </w:p>
          <w:p w14:paraId="000001BE"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Colombia</w:t>
            </w:r>
          </w:p>
          <w:p w14:paraId="000001BF"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Ecuador</w:t>
            </w:r>
          </w:p>
          <w:p w14:paraId="000001C0"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Falkland Islands</w:t>
            </w:r>
          </w:p>
          <w:p w14:paraId="000001C1"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French Guiana</w:t>
            </w:r>
          </w:p>
          <w:p w14:paraId="000001C2"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Guyana</w:t>
            </w:r>
          </w:p>
          <w:p w14:paraId="000001C3"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Paraguay</w:t>
            </w:r>
          </w:p>
          <w:p w14:paraId="000001C4"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Peru</w:t>
            </w:r>
          </w:p>
          <w:p w14:paraId="000001C5"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Suriname</w:t>
            </w:r>
          </w:p>
          <w:p w14:paraId="000001C6"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Uruguay</w:t>
            </w:r>
          </w:p>
          <w:p w14:paraId="000001C7" w14:textId="77777777" w:rsidR="00B514AE" w:rsidRDefault="000D019D"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Venezuela</w:t>
            </w:r>
          </w:p>
          <w:p w14:paraId="000001C8" w14:textId="16EC49CF" w:rsidR="00B514AE" w:rsidRDefault="00DC708C"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w:t>
            </w:r>
            <w:r w:rsidR="000D019D">
              <w:rPr>
                <w:rFonts w:ascii="Ebrima" w:eastAsia="Ebrima" w:hAnsi="Ebrima" w:cs="Ebrima"/>
                <w:color w:val="000000"/>
                <w:sz w:val="22"/>
                <w:szCs w:val="22"/>
              </w:rPr>
              <w:t>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C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Drop down</w:t>
            </w:r>
          </w:p>
          <w:p w14:paraId="000001CA"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C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C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C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living in S. America (Q6=f)</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CE"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CF" w14:textId="77777777" w:rsidR="00B514AE" w:rsidRDefault="00B514AE">
            <w:pPr>
              <w:rPr>
                <w:rFonts w:ascii="Ebrima" w:eastAsia="Ebrima" w:hAnsi="Ebrima" w:cs="Ebrima"/>
              </w:rPr>
            </w:pPr>
          </w:p>
        </w:tc>
      </w:tr>
      <w:tr w:rsidR="00B514AE" w14:paraId="394E390E" w14:textId="77777777" w:rsidTr="009D0DB0">
        <w:trPr>
          <w:trHeight w:val="65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D0"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D1" w14:textId="77777777" w:rsidR="00B514AE" w:rsidRDefault="009E6006">
            <w:pPr>
              <w:pBdr>
                <w:top w:val="nil"/>
                <w:left w:val="nil"/>
                <w:bottom w:val="nil"/>
                <w:right w:val="nil"/>
                <w:between w:val="nil"/>
              </w:pBdr>
              <w:ind w:left="120"/>
              <w:rPr>
                <w:rFonts w:ascii="Ebrima" w:eastAsia="Ebrima" w:hAnsi="Ebrima" w:cs="Ebrima"/>
                <w:color w:val="000000"/>
                <w:sz w:val="22"/>
                <w:szCs w:val="22"/>
              </w:rPr>
            </w:pPr>
            <w:sdt>
              <w:sdtPr>
                <w:tag w:val="goog_rdk_2"/>
                <w:id w:val="1784216773"/>
              </w:sdtPr>
              <w:sdtEndPr/>
              <w:sdtContent/>
            </w:sdt>
            <w:sdt>
              <w:sdtPr>
                <w:tag w:val="goog_rdk_3"/>
                <w:id w:val="1873348540"/>
              </w:sdtPr>
              <w:sdtEndPr/>
              <w:sdtContent/>
            </w:sdt>
            <w:r w:rsidR="000D019D">
              <w:rPr>
                <w:rFonts w:ascii="Ebrima" w:eastAsia="Ebrima" w:hAnsi="Ebrima" w:cs="Ebrima"/>
                <w:color w:val="000000"/>
                <w:sz w:val="22"/>
                <w:szCs w:val="22"/>
              </w:rPr>
              <w:t xml:space="preserve">What prompted you to study outside your country of upbringing? </w:t>
            </w:r>
            <w:r w:rsidR="000D019D">
              <w:rPr>
                <w:rFonts w:ascii="Ebrima" w:eastAsia="Ebrima" w:hAnsi="Ebrima" w:cs="Ebrima"/>
                <w:i/>
                <w:color w:val="000000"/>
                <w:sz w:val="22"/>
                <w:szCs w:val="22"/>
              </w:rPr>
              <w:t>Please select all that apply.</w:t>
            </w:r>
          </w:p>
          <w:p w14:paraId="000001D2"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D3"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study at a specific university</w:t>
            </w:r>
          </w:p>
          <w:p w14:paraId="000001D4"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Lack of quality graduate student</w:t>
            </w:r>
            <w:r>
              <w:rPr>
                <w:rFonts w:ascii="Ebrima" w:eastAsia="Ebrima" w:hAnsi="Ebrima" w:cs="Ebrima"/>
              </w:rPr>
              <w:t xml:space="preserve"> </w:t>
            </w:r>
            <w:r>
              <w:rPr>
                <w:rFonts w:ascii="Ebrima" w:eastAsia="Ebrima" w:hAnsi="Ebrima" w:cs="Ebrima"/>
                <w:color w:val="000000"/>
                <w:sz w:val="22"/>
                <w:szCs w:val="22"/>
              </w:rPr>
              <w:t>programs in my home country</w:t>
            </w:r>
          </w:p>
          <w:p w14:paraId="000001D5"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Lack of funding opportunities in my home country</w:t>
            </w:r>
          </w:p>
          <w:p w14:paraId="000001D6"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Lack of graduate student</w:t>
            </w:r>
            <w:r>
              <w:rPr>
                <w:rFonts w:ascii="Ebrima" w:eastAsia="Ebrima" w:hAnsi="Ebrima" w:cs="Ebrima"/>
              </w:rPr>
              <w:t xml:space="preserve"> </w:t>
            </w:r>
            <w:r>
              <w:rPr>
                <w:rFonts w:ascii="Ebrima" w:eastAsia="Ebrima" w:hAnsi="Ebrima" w:cs="Ebrima"/>
                <w:color w:val="000000"/>
                <w:sz w:val="22"/>
                <w:szCs w:val="22"/>
              </w:rPr>
              <w:t>programs in my subject of choice</w:t>
            </w:r>
          </w:p>
          <w:p w14:paraId="000001D7"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Chance to pursue a specific research question</w:t>
            </w:r>
          </w:p>
          <w:p w14:paraId="000001D8"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Higher salaries post-study</w:t>
            </w:r>
          </w:p>
          <w:p w14:paraId="000001D9"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job opportunities post-study</w:t>
            </w:r>
          </w:p>
          <w:p w14:paraId="000001DA" w14:textId="77777777" w:rsidR="00B514AE" w:rsidRDefault="000D019D" w:rsidP="009D0DB0">
            <w:pPr>
              <w:numPr>
                <w:ilvl w:val="0"/>
                <w:numId w:val="14"/>
              </w:numPr>
              <w:rPr>
                <w:rFonts w:ascii="Ebrima" w:eastAsia="Ebrima" w:hAnsi="Ebrima" w:cs="Ebrima"/>
                <w:sz w:val="22"/>
                <w:szCs w:val="22"/>
              </w:rPr>
            </w:pPr>
            <w:r>
              <w:rPr>
                <w:rFonts w:ascii="Ebrima" w:eastAsia="Ebrima" w:hAnsi="Ebrima" w:cs="Ebrima"/>
                <w:sz w:val="22"/>
                <w:szCs w:val="22"/>
              </w:rPr>
              <w:t>Shorter program of study in the destination country</w:t>
            </w:r>
          </w:p>
          <w:p w14:paraId="000001DB" w14:textId="77777777" w:rsidR="00B514AE" w:rsidRDefault="000D019D" w:rsidP="009D0DB0">
            <w:pPr>
              <w:numPr>
                <w:ilvl w:val="0"/>
                <w:numId w:val="14"/>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Lower cost of living in the destination country</w:t>
            </w:r>
          </w:p>
          <w:p w14:paraId="000001DC"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Family reasons</w:t>
            </w:r>
          </w:p>
          <w:p w14:paraId="000001DD"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experience another culture</w:t>
            </w:r>
          </w:p>
          <w:p w14:paraId="000001DE"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Political reasons</w:t>
            </w:r>
          </w:p>
          <w:p w14:paraId="000001DF" w14:textId="77777777" w:rsidR="00B514AE" w:rsidRDefault="000D019D"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Multiple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studying outside home country (Q5=no)</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3" w14:textId="77777777" w:rsidR="00B514AE" w:rsidRDefault="00B514AE">
            <w:pPr>
              <w:rPr>
                <w:rFonts w:ascii="Ebrima" w:eastAsia="Ebrima" w:hAnsi="Ebrima" w:cs="Ebrima"/>
                <w:color w:val="FF0000"/>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4" w14:textId="77777777" w:rsidR="00B514AE" w:rsidRDefault="00B514AE">
            <w:pPr>
              <w:rPr>
                <w:rFonts w:ascii="Ebrima" w:eastAsia="Ebrima" w:hAnsi="Ebrima" w:cs="Ebrima"/>
              </w:rPr>
            </w:pPr>
          </w:p>
        </w:tc>
      </w:tr>
      <w:tr w:rsidR="00B514AE" w14:paraId="08EFB019" w14:textId="77777777" w:rsidTr="009D0DB0">
        <w:trPr>
          <w:trHeight w:val="15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5"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E6"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Do you have a job alongside your studies?</w:t>
            </w:r>
          </w:p>
          <w:p w14:paraId="000001E7"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E8" w14:textId="77777777" w:rsidR="00B514AE" w:rsidRDefault="000D019D" w:rsidP="009D0DB0">
            <w:pPr>
              <w:numPr>
                <w:ilvl w:val="0"/>
                <w:numId w:val="3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Yes </w:t>
            </w:r>
          </w:p>
          <w:p w14:paraId="000001E9" w14:textId="77777777" w:rsidR="00B514AE" w:rsidRDefault="000D019D" w:rsidP="009D0DB0">
            <w:pPr>
              <w:numPr>
                <w:ilvl w:val="0"/>
                <w:numId w:val="3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D"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E" w14:textId="77777777" w:rsidR="00B514AE" w:rsidRDefault="00B514AE">
            <w:pPr>
              <w:rPr>
                <w:rFonts w:ascii="Ebrima" w:eastAsia="Ebrima" w:hAnsi="Ebrima" w:cs="Ebrima"/>
              </w:rPr>
            </w:pPr>
          </w:p>
        </w:tc>
      </w:tr>
      <w:tr w:rsidR="00B514AE" w14:paraId="78D96633"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F"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F0" w14:textId="77777777" w:rsidR="00B514AE" w:rsidRDefault="009E6006">
            <w:pPr>
              <w:pBdr>
                <w:top w:val="nil"/>
                <w:left w:val="nil"/>
                <w:bottom w:val="nil"/>
                <w:right w:val="nil"/>
                <w:between w:val="nil"/>
              </w:pBdr>
              <w:ind w:left="120"/>
              <w:rPr>
                <w:rFonts w:ascii="Ebrima" w:eastAsia="Ebrima" w:hAnsi="Ebrima" w:cs="Ebrima"/>
                <w:color w:val="000000"/>
                <w:sz w:val="22"/>
                <w:szCs w:val="22"/>
              </w:rPr>
            </w:pPr>
            <w:sdt>
              <w:sdtPr>
                <w:tag w:val="goog_rdk_4"/>
                <w:id w:val="-595243122"/>
              </w:sdtPr>
              <w:sdtEndPr/>
              <w:sdtContent/>
            </w:sdt>
            <w:sdt>
              <w:sdtPr>
                <w:tag w:val="goog_rdk_5"/>
                <w:id w:val="1405333083"/>
              </w:sdtPr>
              <w:sdtEndPr/>
              <w:sdtContent/>
            </w:sdt>
            <w:r w:rsidR="000D019D">
              <w:rPr>
                <w:rFonts w:ascii="Ebrima" w:eastAsia="Ebrima" w:hAnsi="Ebrima" w:cs="Ebrima"/>
                <w:color w:val="000000"/>
                <w:sz w:val="22"/>
                <w:szCs w:val="22"/>
              </w:rPr>
              <w:t xml:space="preserve">What is your </w:t>
            </w:r>
            <w:r w:rsidR="000D019D">
              <w:rPr>
                <w:rFonts w:ascii="Ebrima" w:eastAsia="Ebrima" w:hAnsi="Ebrima" w:cs="Ebrima"/>
                <w:color w:val="000000"/>
                <w:sz w:val="22"/>
                <w:szCs w:val="22"/>
                <w:u w:val="single"/>
              </w:rPr>
              <w:t>main</w:t>
            </w:r>
            <w:r w:rsidR="000D019D">
              <w:rPr>
                <w:rFonts w:ascii="Ebrima" w:eastAsia="Ebrima" w:hAnsi="Ebrima" w:cs="Ebrima"/>
                <w:color w:val="000000"/>
                <w:sz w:val="22"/>
                <w:szCs w:val="22"/>
              </w:rPr>
              <w:t xml:space="preserve"> reason for having a job?</w:t>
            </w:r>
          </w:p>
          <w:p w14:paraId="000001F1"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F2" w14:textId="77777777" w:rsidR="00B514AE" w:rsidRDefault="000D019D"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To help </w:t>
            </w:r>
            <w:r>
              <w:rPr>
                <w:rFonts w:ascii="Ebrima" w:eastAsia="Ebrima" w:hAnsi="Ebrima" w:cs="Ebrima"/>
                <w:sz w:val="22"/>
                <w:szCs w:val="22"/>
              </w:rPr>
              <w:t>pay living costs/provide extra income</w:t>
            </w:r>
          </w:p>
          <w:p w14:paraId="000001F3" w14:textId="77777777" w:rsidR="00B514AE" w:rsidRDefault="000D019D"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make myself more attractive to future employers</w:t>
            </w:r>
          </w:p>
          <w:p w14:paraId="000001F4" w14:textId="77777777" w:rsidR="00B514AE" w:rsidRDefault="000D019D"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develop additional skills</w:t>
            </w:r>
          </w:p>
          <w:p w14:paraId="000001F5" w14:textId="77777777" w:rsidR="00B514AE" w:rsidRDefault="000D019D"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broaden my contacts</w:t>
            </w:r>
          </w:p>
          <w:p w14:paraId="000001F6" w14:textId="77777777" w:rsidR="00B514AE" w:rsidRDefault="000D019D"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reduce debt</w:t>
            </w:r>
          </w:p>
          <w:p w14:paraId="000001F7" w14:textId="77777777" w:rsidR="00B514AE" w:rsidRDefault="000D019D" w:rsidP="009D0DB0">
            <w:pPr>
              <w:numPr>
                <w:ilvl w:val="0"/>
                <w:numId w:val="32"/>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To pay for study or study materials</w:t>
            </w:r>
          </w:p>
          <w:p w14:paraId="000001F8" w14:textId="77777777" w:rsidR="00B514AE" w:rsidRDefault="000D019D"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F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1FA"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1F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p w14:paraId="000001FC" w14:textId="77777777" w:rsidR="00B514AE" w:rsidRDefault="00B514AE">
            <w:pPr>
              <w:pBdr>
                <w:top w:val="nil"/>
                <w:left w:val="nil"/>
                <w:bottom w:val="nil"/>
                <w:right w:val="nil"/>
                <w:between w:val="nil"/>
              </w:pBdr>
              <w:rPr>
                <w:rFonts w:ascii="Ebrima" w:eastAsia="Ebrima" w:hAnsi="Ebrima" w:cs="Ebrima"/>
                <w:sz w:val="22"/>
                <w:szCs w:val="22"/>
              </w:rPr>
            </w:pPr>
          </w:p>
          <w:p w14:paraId="000001FD" w14:textId="77777777" w:rsidR="00B514AE" w:rsidRDefault="000D019D">
            <w:pPr>
              <w:pBdr>
                <w:top w:val="nil"/>
                <w:left w:val="nil"/>
                <w:bottom w:val="nil"/>
                <w:right w:val="nil"/>
                <w:between w:val="nil"/>
              </w:pBdr>
              <w:rPr>
                <w:rFonts w:ascii="Ebrima" w:eastAsia="Ebrima" w:hAnsi="Ebrima" w:cs="Ebrima"/>
                <w:sz w:val="22"/>
                <w:szCs w:val="22"/>
              </w:rPr>
            </w:pPr>
            <w:proofErr w:type="spellStart"/>
            <w:r>
              <w:rPr>
                <w:rFonts w:ascii="Ebrima" w:eastAsia="Ebrima" w:hAnsi="Ebrima" w:cs="Ebrima"/>
                <w:sz w:val="22"/>
                <w:szCs w:val="22"/>
              </w:rPr>
              <w:t>Randomise</w:t>
            </w:r>
            <w:proofErr w:type="spellEnd"/>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F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F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have second job (Q8=yes)</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0" w14:textId="77777777" w:rsidR="00B514AE" w:rsidRDefault="00B514AE">
            <w:pPr>
              <w:rPr>
                <w:rFonts w:ascii="Ebrima" w:eastAsia="Ebrima" w:hAnsi="Ebrima" w:cs="Ebrima"/>
                <w:color w:val="FF0000"/>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1" w14:textId="77777777" w:rsidR="00B514AE" w:rsidRDefault="00B514AE">
            <w:pPr>
              <w:rPr>
                <w:rFonts w:ascii="Ebrima" w:eastAsia="Ebrima" w:hAnsi="Ebrima" w:cs="Ebrima"/>
              </w:rPr>
            </w:pPr>
          </w:p>
        </w:tc>
      </w:tr>
      <w:tr w:rsidR="00B514AE" w14:paraId="63B8042F"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2"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sdt>
            <w:sdtPr>
              <w:tag w:val="goog_rdk_7"/>
              <w:id w:val="-736247047"/>
            </w:sdtPr>
            <w:sdtEndPr/>
            <w:sdtContent>
              <w:p w14:paraId="00000203" w14:textId="77777777" w:rsidR="00B514AE" w:rsidRDefault="000D019D">
                <w:pPr>
                  <w:pBdr>
                    <w:top w:val="nil"/>
                    <w:left w:val="nil"/>
                    <w:bottom w:val="nil"/>
                    <w:right w:val="nil"/>
                    <w:between w:val="nil"/>
                  </w:pBdr>
                  <w:ind w:left="120"/>
                  <w:rPr>
                    <w:ins w:id="0" w:author="Elsie lauchlan" w:date="2022-05-04T13:12:00Z"/>
                    <w:rFonts w:ascii="Ebrima" w:eastAsia="Ebrima" w:hAnsi="Ebrima" w:cs="Ebrima"/>
                    <w:color w:val="000000"/>
                    <w:sz w:val="22"/>
                    <w:szCs w:val="22"/>
                  </w:rPr>
                </w:pPr>
                <w:r>
                  <w:rPr>
                    <w:rFonts w:ascii="Ebrima" w:eastAsia="Ebrima" w:hAnsi="Ebrima" w:cs="Ebrima"/>
                    <w:color w:val="000000"/>
                    <w:sz w:val="22"/>
                    <w:szCs w:val="22"/>
                  </w:rPr>
                  <w:t>Do you expect to go into debt as a result of your graduate studies?</w:t>
                </w:r>
                <w:sdt>
                  <w:sdtPr>
                    <w:tag w:val="goog_rdk_6"/>
                    <w:id w:val="-1905983732"/>
                  </w:sdtPr>
                  <w:sdtEndPr/>
                  <w:sdtContent>
                    <w:ins w:id="1" w:author="Elsie lauchlan" w:date="2022-05-04T13:12:00Z">
                      <w:r>
                        <w:rPr>
                          <w:rFonts w:ascii="Ebrima" w:eastAsia="Ebrima" w:hAnsi="Ebrima" w:cs="Ebrima"/>
                          <w:color w:val="000000"/>
                          <w:sz w:val="22"/>
                          <w:szCs w:val="22"/>
                        </w:rPr>
                        <w:t xml:space="preserve"> </w:t>
                      </w:r>
                    </w:ins>
                  </w:sdtContent>
                </w:sdt>
              </w:p>
            </w:sdtContent>
          </w:sdt>
          <w:sdt>
            <w:sdtPr>
              <w:tag w:val="goog_rdk_9"/>
              <w:id w:val="-1062018024"/>
            </w:sdtPr>
            <w:sdtEndPr/>
            <w:sdtContent>
              <w:p w14:paraId="00000204" w14:textId="77777777" w:rsidR="00B514AE" w:rsidRDefault="009E6006">
                <w:pPr>
                  <w:pBdr>
                    <w:top w:val="nil"/>
                    <w:left w:val="nil"/>
                    <w:bottom w:val="nil"/>
                    <w:right w:val="nil"/>
                    <w:between w:val="nil"/>
                  </w:pBdr>
                  <w:ind w:left="120"/>
                  <w:rPr>
                    <w:ins w:id="2" w:author="Elsie lauchlan" w:date="2022-05-04T13:12:00Z"/>
                    <w:rFonts w:ascii="Ebrima" w:eastAsia="Ebrima" w:hAnsi="Ebrima" w:cs="Ebrima"/>
                    <w:sz w:val="22"/>
                    <w:szCs w:val="22"/>
                  </w:rPr>
                </w:pPr>
                <w:sdt>
                  <w:sdtPr>
                    <w:tag w:val="goog_rdk_8"/>
                    <w:id w:val="1129208438"/>
                  </w:sdtPr>
                  <w:sdtEndPr/>
                  <w:sdtContent/>
                </w:sdt>
              </w:p>
            </w:sdtContent>
          </w:sdt>
          <w:p w14:paraId="00000205" w14:textId="77777777" w:rsidR="00B514AE" w:rsidRDefault="000D019D">
            <w:pPr>
              <w:pBdr>
                <w:top w:val="nil"/>
                <w:left w:val="nil"/>
                <w:bottom w:val="nil"/>
                <w:right w:val="nil"/>
                <w:between w:val="nil"/>
              </w:pBdr>
              <w:ind w:left="120"/>
              <w:rPr>
                <w:rFonts w:ascii="Ebrima" w:eastAsia="Ebrima" w:hAnsi="Ebrima" w:cs="Ebrima"/>
                <w:i/>
                <w:color w:val="000000"/>
                <w:sz w:val="22"/>
                <w:szCs w:val="22"/>
              </w:rPr>
            </w:pPr>
            <w:r>
              <w:rPr>
                <w:rFonts w:ascii="Ebrima" w:eastAsia="Ebrima" w:hAnsi="Ebrima" w:cs="Ebrima"/>
                <w:i/>
                <w:color w:val="000000"/>
                <w:sz w:val="22"/>
                <w:szCs w:val="22"/>
              </w:rPr>
              <w:t>This debt might include tuition fees, study resource costs and other living costs at the time of your studies.</w:t>
            </w:r>
          </w:p>
          <w:p w14:paraId="00000206"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207" w14:textId="77777777" w:rsidR="00B514AE" w:rsidRDefault="000D019D" w:rsidP="009D0DB0">
            <w:pPr>
              <w:numPr>
                <w:ilvl w:val="0"/>
                <w:numId w:val="9"/>
              </w:num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Yes</w:t>
            </w:r>
          </w:p>
          <w:p w14:paraId="00000208" w14:textId="77777777" w:rsidR="00B514AE" w:rsidRDefault="000D019D" w:rsidP="009D0DB0">
            <w:pPr>
              <w:numPr>
                <w:ilvl w:val="0"/>
                <w:numId w:val="9"/>
              </w:num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No</w:t>
            </w:r>
          </w:p>
          <w:p w14:paraId="00000209" w14:textId="77777777" w:rsidR="00B514AE" w:rsidRDefault="000D019D" w:rsidP="009D0DB0">
            <w:pPr>
              <w:numPr>
                <w:ilvl w:val="0"/>
                <w:numId w:val="9"/>
              </w:num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Unsure</w:t>
            </w:r>
          </w:p>
          <w:p w14:paraId="0000020A" w14:textId="77777777" w:rsidR="00B514AE" w:rsidRDefault="000D019D" w:rsidP="009D0DB0">
            <w:pPr>
              <w:numPr>
                <w:ilvl w:val="0"/>
                <w:numId w:val="9"/>
              </w:num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Prefer not to say</w:t>
            </w:r>
          </w:p>
          <w:p w14:paraId="0000020B" w14:textId="77777777" w:rsidR="00B514AE" w:rsidRDefault="000D019D" w:rsidP="009D0DB0">
            <w:pPr>
              <w:numPr>
                <w:ilvl w:val="0"/>
                <w:numId w:val="9"/>
              </w:numPr>
              <w:pBdr>
                <w:top w:val="nil"/>
                <w:left w:val="nil"/>
                <w:bottom w:val="nil"/>
                <w:right w:val="nil"/>
                <w:between w:val="nil"/>
              </w:pBdr>
              <w:spacing w:line="276" w:lineRule="auto"/>
              <w:rPr>
                <w:rFonts w:ascii="Ebrima" w:eastAsia="Ebrima" w:hAnsi="Ebrima" w:cs="Ebrima"/>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F" w14:textId="77777777" w:rsidR="00B514AE" w:rsidRDefault="00B514AE">
            <w:pPr>
              <w:rPr>
                <w:rFonts w:ascii="Ebrima" w:eastAsia="Ebrima" w:hAnsi="Ebrima" w:cs="Ebrima"/>
                <w:color w:val="0000FF"/>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10" w14:textId="77777777" w:rsidR="00B514AE" w:rsidRDefault="000D019D">
            <w:pPr>
              <w:rPr>
                <w:rFonts w:ascii="Ebrima" w:eastAsia="Ebrima" w:hAnsi="Ebrima" w:cs="Ebrima"/>
                <w:highlight w:val="green"/>
              </w:rPr>
            </w:pPr>
            <w:r>
              <w:rPr>
                <w:rFonts w:ascii="Ebrima" w:eastAsia="Ebrima" w:hAnsi="Ebrima" w:cs="Ebrima"/>
                <w:highlight w:val="green"/>
              </w:rPr>
              <w:t>New question</w:t>
            </w:r>
          </w:p>
          <w:p w14:paraId="00000211" w14:textId="77777777" w:rsidR="00B514AE" w:rsidRDefault="00B514AE">
            <w:pPr>
              <w:rPr>
                <w:rFonts w:ascii="Ebrima" w:eastAsia="Ebrima" w:hAnsi="Ebrima" w:cs="Ebrima"/>
                <w:highlight w:val="green"/>
              </w:rPr>
            </w:pPr>
          </w:p>
        </w:tc>
      </w:tr>
      <w:tr w:rsidR="00B514AE" w14:paraId="25857863"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12"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13"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much debt do you expect to be in on completion of your </w:t>
            </w:r>
            <w:r>
              <w:rPr>
                <w:rFonts w:ascii="Ebrima" w:eastAsia="Ebrima" w:hAnsi="Ebrima" w:cs="Ebrima"/>
                <w:sz w:val="22"/>
                <w:szCs w:val="22"/>
              </w:rPr>
              <w:t>degree</w:t>
            </w:r>
            <w:r>
              <w:rPr>
                <w:rFonts w:ascii="Ebrima" w:eastAsia="Ebrima" w:hAnsi="Ebrima" w:cs="Ebrima"/>
                <w:color w:val="000000"/>
                <w:sz w:val="22"/>
                <w:szCs w:val="22"/>
              </w:rPr>
              <w:t xml:space="preserve">? </w:t>
            </w:r>
          </w:p>
          <w:p w14:paraId="00000214"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215"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i/>
                <w:color w:val="000000"/>
                <w:sz w:val="22"/>
                <w:szCs w:val="22"/>
              </w:rPr>
              <w:t>Please provide an estimate in $US dollars.</w:t>
            </w:r>
          </w:p>
          <w:p w14:paraId="00000216"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217" w14:textId="77777777"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None</w:t>
            </w:r>
          </w:p>
          <w:p w14:paraId="00000218" w14:textId="77777777"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Less than $10,000</w:t>
            </w:r>
          </w:p>
          <w:p w14:paraId="00000219" w14:textId="77777777"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lastRenderedPageBreak/>
              <w:t>$10-20,000</w:t>
            </w:r>
          </w:p>
          <w:p w14:paraId="0000021A" w14:textId="0DC5CD14"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$20-</w:t>
            </w:r>
            <w:r w:rsidR="004A3B70">
              <w:rPr>
                <w:rFonts w:ascii="Ebrima" w:eastAsia="Ebrima" w:hAnsi="Ebrima" w:cs="Ebrima"/>
                <w:color w:val="000000"/>
                <w:sz w:val="22"/>
                <w:szCs w:val="22"/>
              </w:rPr>
              <w:t>29</w:t>
            </w:r>
            <w:r>
              <w:rPr>
                <w:rFonts w:ascii="Ebrima" w:eastAsia="Ebrima" w:hAnsi="Ebrima" w:cs="Ebrima"/>
                <w:color w:val="000000"/>
                <w:sz w:val="22"/>
                <w:szCs w:val="22"/>
              </w:rPr>
              <w:t>,</w:t>
            </w:r>
            <w:r w:rsidR="004A3B70">
              <w:rPr>
                <w:rFonts w:ascii="Ebrima" w:eastAsia="Ebrima" w:hAnsi="Ebrima" w:cs="Ebrima"/>
                <w:color w:val="000000"/>
                <w:sz w:val="22"/>
                <w:szCs w:val="22"/>
              </w:rPr>
              <w:t>999</w:t>
            </w:r>
          </w:p>
          <w:p w14:paraId="0000021B" w14:textId="03F325AF"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$30-</w:t>
            </w:r>
            <w:r w:rsidR="004A3B70">
              <w:rPr>
                <w:rFonts w:ascii="Ebrima" w:eastAsia="Ebrima" w:hAnsi="Ebrima" w:cs="Ebrima"/>
                <w:color w:val="000000"/>
                <w:sz w:val="22"/>
                <w:szCs w:val="22"/>
              </w:rPr>
              <w:t>39</w:t>
            </w:r>
            <w:r>
              <w:rPr>
                <w:rFonts w:ascii="Ebrima" w:eastAsia="Ebrima" w:hAnsi="Ebrima" w:cs="Ebrima"/>
                <w:color w:val="000000"/>
                <w:sz w:val="22"/>
                <w:szCs w:val="22"/>
              </w:rPr>
              <w:t>,</w:t>
            </w:r>
            <w:r w:rsidR="004A3B70">
              <w:rPr>
                <w:rFonts w:ascii="Ebrima" w:eastAsia="Ebrima" w:hAnsi="Ebrima" w:cs="Ebrima"/>
                <w:color w:val="000000"/>
                <w:sz w:val="22"/>
                <w:szCs w:val="22"/>
              </w:rPr>
              <w:t>999</w:t>
            </w:r>
          </w:p>
          <w:p w14:paraId="0000021C" w14:textId="325293D5"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w:t>
            </w:r>
            <w:r>
              <w:rPr>
                <w:rFonts w:ascii="Ebrima" w:eastAsia="Ebrima" w:hAnsi="Ebrima" w:cs="Ebrima"/>
                <w:sz w:val="22"/>
                <w:szCs w:val="22"/>
              </w:rPr>
              <w:t>4</w:t>
            </w:r>
            <w:r>
              <w:rPr>
                <w:rFonts w:ascii="Ebrima" w:eastAsia="Ebrima" w:hAnsi="Ebrima" w:cs="Ebrima"/>
                <w:color w:val="000000"/>
                <w:sz w:val="22"/>
                <w:szCs w:val="22"/>
              </w:rPr>
              <w:t>0-</w:t>
            </w:r>
            <w:r w:rsidR="004A3B70">
              <w:rPr>
                <w:rFonts w:ascii="Ebrima" w:eastAsia="Ebrima" w:hAnsi="Ebrima" w:cs="Ebrima"/>
                <w:color w:val="000000"/>
                <w:sz w:val="22"/>
                <w:szCs w:val="22"/>
              </w:rPr>
              <w:t>69</w:t>
            </w:r>
            <w:r>
              <w:rPr>
                <w:rFonts w:ascii="Ebrima" w:eastAsia="Ebrima" w:hAnsi="Ebrima" w:cs="Ebrima"/>
                <w:color w:val="000000"/>
                <w:sz w:val="22"/>
                <w:szCs w:val="22"/>
              </w:rPr>
              <w:t>,</w:t>
            </w:r>
            <w:r w:rsidR="004A3B70">
              <w:rPr>
                <w:rFonts w:ascii="Ebrima" w:eastAsia="Ebrima" w:hAnsi="Ebrima" w:cs="Ebrima"/>
                <w:color w:val="000000"/>
                <w:sz w:val="22"/>
                <w:szCs w:val="22"/>
              </w:rPr>
              <w:t>999</w:t>
            </w:r>
          </w:p>
          <w:p w14:paraId="0000021D" w14:textId="77777777"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$70-100,000</w:t>
            </w:r>
          </w:p>
          <w:p w14:paraId="0000021E" w14:textId="77777777"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 xml:space="preserve">More than $100,000 </w:t>
            </w:r>
          </w:p>
          <w:p w14:paraId="0000021F" w14:textId="77777777" w:rsidR="00B514AE" w:rsidRDefault="000D019D"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F2CF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p w14:paraId="7667E2DE" w14:textId="77777777" w:rsidR="004A3B70" w:rsidRDefault="004A3B70">
            <w:pPr>
              <w:pBdr>
                <w:top w:val="nil"/>
                <w:left w:val="nil"/>
                <w:bottom w:val="nil"/>
                <w:right w:val="nil"/>
                <w:between w:val="nil"/>
              </w:pBdr>
              <w:rPr>
                <w:rFonts w:ascii="Ebrima" w:eastAsia="Ebrima" w:hAnsi="Ebrima" w:cs="Ebrima"/>
                <w:color w:val="000000"/>
                <w:sz w:val="22"/>
                <w:szCs w:val="22"/>
              </w:rPr>
            </w:pPr>
          </w:p>
          <w:p w14:paraId="6893F8AC" w14:textId="77777777" w:rsidR="004A3B70" w:rsidRDefault="004A3B70">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Drop down</w:t>
            </w:r>
          </w:p>
          <w:p w14:paraId="172F8DEE" w14:textId="77777777" w:rsidR="004A3B70" w:rsidRDefault="004A3B70">
            <w:pPr>
              <w:pBdr>
                <w:top w:val="nil"/>
                <w:left w:val="nil"/>
                <w:bottom w:val="nil"/>
                <w:right w:val="nil"/>
                <w:between w:val="nil"/>
              </w:pBdr>
              <w:rPr>
                <w:rFonts w:ascii="Ebrima" w:eastAsia="Ebrima" w:hAnsi="Ebrima" w:cs="Ebrima"/>
                <w:color w:val="000000"/>
                <w:sz w:val="22"/>
                <w:szCs w:val="22"/>
              </w:rPr>
            </w:pPr>
          </w:p>
          <w:p w14:paraId="00000220" w14:textId="2E6FF815" w:rsidR="004A3B70" w:rsidRDefault="004A3B70">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3" w14:textId="77777777" w:rsidR="00B514AE" w:rsidRDefault="00B514AE">
            <w:pPr>
              <w:rPr>
                <w:rFonts w:ascii="Ebrima" w:eastAsia="Ebrima" w:hAnsi="Ebrima" w:cs="Ebrima"/>
                <w:color w:val="0000FF"/>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4" w14:textId="77777777" w:rsidR="00B514AE" w:rsidRDefault="000D019D">
            <w:pPr>
              <w:rPr>
                <w:rFonts w:ascii="Ebrima" w:eastAsia="Ebrima" w:hAnsi="Ebrima" w:cs="Ebrima"/>
                <w:highlight w:val="yellow"/>
              </w:rPr>
            </w:pPr>
            <w:r>
              <w:rPr>
                <w:rFonts w:ascii="Ebrima" w:eastAsia="Ebrima" w:hAnsi="Ebrima" w:cs="Ebrima"/>
                <w:highlight w:val="green"/>
              </w:rPr>
              <w:t>New question</w:t>
            </w:r>
          </w:p>
        </w:tc>
      </w:tr>
      <w:tr w:rsidR="00B514AE" w14:paraId="0C68245E"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5"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26"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To what extent do you agree or disagree with the following statements?</w:t>
            </w:r>
          </w:p>
          <w:p w14:paraId="00000227"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228" w14:textId="77777777" w:rsidR="00B514AE" w:rsidRDefault="000D019D" w:rsidP="009D0DB0">
            <w:pPr>
              <w:numPr>
                <w:ilvl w:val="0"/>
                <w:numId w:val="23"/>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 am able to save money alongside my studies</w:t>
            </w:r>
          </w:p>
          <w:p w14:paraId="00000229" w14:textId="77777777" w:rsidR="00B514AE" w:rsidRDefault="000D019D" w:rsidP="009D0DB0">
            <w:pPr>
              <w:numPr>
                <w:ilvl w:val="0"/>
                <w:numId w:val="23"/>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 xml:space="preserve">I am worried about the increasing cost of living </w:t>
            </w:r>
          </w:p>
          <w:p w14:paraId="0000022A" w14:textId="77777777" w:rsidR="00B514AE" w:rsidRDefault="000D019D" w:rsidP="009D0DB0">
            <w:pPr>
              <w:numPr>
                <w:ilvl w:val="0"/>
                <w:numId w:val="23"/>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Increased inflation will negatively impact my decision to further pursue my studies</w:t>
            </w:r>
          </w:p>
          <w:p w14:paraId="0000022B" w14:textId="77777777" w:rsidR="00B514AE" w:rsidRDefault="000D019D" w:rsidP="009D0DB0">
            <w:pPr>
              <w:numPr>
                <w:ilvl w:val="0"/>
                <w:numId w:val="23"/>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 regularly worry about my increasing student debt</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22D"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2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disagree, somewhat disagree, neither agree nor disagree, somewhat agree, strongly agree, Not applicable, Prefer not to say</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3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31"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32" w14:textId="77777777" w:rsidR="00B514AE" w:rsidRDefault="000D019D">
            <w:pPr>
              <w:rPr>
                <w:rFonts w:ascii="Ebrima" w:eastAsia="Ebrima" w:hAnsi="Ebrima" w:cs="Ebrima"/>
                <w:highlight w:val="yellow"/>
              </w:rPr>
            </w:pPr>
            <w:r>
              <w:rPr>
                <w:rFonts w:ascii="Ebrima" w:eastAsia="Ebrima" w:hAnsi="Ebrima" w:cs="Ebrima"/>
                <w:highlight w:val="green"/>
              </w:rPr>
              <w:t>New question</w:t>
            </w:r>
          </w:p>
        </w:tc>
      </w:tr>
      <w:tr w:rsidR="00B514AE" w14:paraId="1247D8AF" w14:textId="77777777">
        <w:trPr>
          <w:trHeight w:val="390"/>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33" w14:textId="77777777" w:rsidR="00B514AE" w:rsidRDefault="000D019D">
            <w:pPr>
              <w:pStyle w:val="Heading2"/>
              <w:rPr>
                <w:rFonts w:ascii="Ebrima" w:eastAsia="Ebrima" w:hAnsi="Ebrima" w:cs="Ebrima"/>
                <w:smallCaps/>
                <w:color w:val="D0586C"/>
              </w:rPr>
            </w:pPr>
            <w:r>
              <w:rPr>
                <w:rFonts w:ascii="Ebrima" w:eastAsia="Ebrima" w:hAnsi="Ebrima" w:cs="Ebrima"/>
                <w:smallCaps/>
                <w:color w:val="D0586C"/>
              </w:rPr>
              <w:lastRenderedPageBreak/>
              <w:t>Graduate school highs and lows</w:t>
            </w:r>
          </w:p>
        </w:tc>
      </w:tr>
      <w:tr w:rsidR="00B514AE" w14:paraId="69505D55" w14:textId="77777777" w:rsidTr="009D0DB0">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3A"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3B"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What concerns </w:t>
            </w:r>
            <w:r>
              <w:rPr>
                <w:rFonts w:ascii="Ebrima" w:eastAsia="Ebrima" w:hAnsi="Ebrima" w:cs="Ebrima"/>
                <w:sz w:val="22"/>
                <w:szCs w:val="22"/>
              </w:rPr>
              <w:t>have you had</w:t>
            </w:r>
            <w:r>
              <w:rPr>
                <w:rFonts w:ascii="Ebrima" w:eastAsia="Ebrima" w:hAnsi="Ebrima" w:cs="Ebrima"/>
                <w:color w:val="000000"/>
                <w:sz w:val="22"/>
                <w:szCs w:val="22"/>
              </w:rPr>
              <w:t xml:space="preserve"> since you started your graduate </w:t>
            </w:r>
            <w:r>
              <w:rPr>
                <w:rFonts w:ascii="Ebrima" w:eastAsia="Ebrima" w:hAnsi="Ebrima" w:cs="Ebrima"/>
                <w:sz w:val="22"/>
                <w:szCs w:val="22"/>
              </w:rPr>
              <w:t>degree</w:t>
            </w:r>
            <w:r>
              <w:rPr>
                <w:rFonts w:ascii="Ebrima" w:eastAsia="Ebrima" w:hAnsi="Ebrima" w:cs="Ebrima"/>
                <w:color w:val="000000"/>
                <w:sz w:val="22"/>
                <w:szCs w:val="22"/>
              </w:rPr>
              <w:t xml:space="preserve">? </w:t>
            </w:r>
          </w:p>
          <w:p w14:paraId="0000023C"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 </w:t>
            </w:r>
          </w:p>
          <w:p w14:paraId="0000023D"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difficulty of getting funding / low success rates for grant applications</w:t>
            </w:r>
          </w:p>
          <w:p w14:paraId="0000023E"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Inability to finish my studies in the time period I had set out to </w:t>
            </w:r>
          </w:p>
          <w:p w14:paraId="0000023F"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Impact of a poor relationship with my supervisor</w:t>
            </w:r>
          </w:p>
          <w:p w14:paraId="00000240"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The number of available faculty research jobs </w:t>
            </w:r>
          </w:p>
          <w:p w14:paraId="00000241"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high numbers of early career researchers</w:t>
            </w:r>
            <w:r>
              <w:rPr>
                <w:rFonts w:ascii="Ebrima" w:eastAsia="Ebrima" w:hAnsi="Ebrima" w:cs="Ebrima"/>
              </w:rPr>
              <w:t xml:space="preserve">          </w:t>
            </w:r>
            <w:r>
              <w:rPr>
                <w:rFonts w:ascii="Ebrima" w:eastAsia="Ebrima" w:hAnsi="Ebrima" w:cs="Ebrima"/>
                <w:color w:val="000000"/>
                <w:sz w:val="22"/>
                <w:szCs w:val="22"/>
              </w:rPr>
              <w:t>on continuing temporary contracts as postdocs</w:t>
            </w:r>
          </w:p>
          <w:p w14:paraId="00000242"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difficulty of maintaining a work/life balance</w:t>
            </w:r>
          </w:p>
          <w:p w14:paraId="00000243"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Uncertainty about the value of a graduate de</w:t>
            </w:r>
            <w:r>
              <w:rPr>
                <w:rFonts w:ascii="Ebrima" w:eastAsia="Ebrima" w:hAnsi="Ebrima" w:cs="Ebrima"/>
                <w:sz w:val="22"/>
                <w:szCs w:val="22"/>
              </w:rPr>
              <w:t>gree</w:t>
            </w:r>
          </w:p>
          <w:p w14:paraId="00000244"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Uncertainty about </w:t>
            </w:r>
            <w:r>
              <w:rPr>
                <w:rFonts w:ascii="Ebrima" w:eastAsia="Ebrima" w:hAnsi="Ebrima" w:cs="Ebrima"/>
                <w:sz w:val="22"/>
                <w:szCs w:val="22"/>
              </w:rPr>
              <w:t>future employment</w:t>
            </w:r>
            <w:r>
              <w:rPr>
                <w:rFonts w:ascii="Ebrima" w:eastAsia="Ebrima" w:hAnsi="Ebrima" w:cs="Ebrima"/>
                <w:color w:val="000000"/>
                <w:sz w:val="22"/>
                <w:szCs w:val="22"/>
              </w:rPr>
              <w:t>/career prospects</w:t>
            </w:r>
          </w:p>
          <w:p w14:paraId="00000245"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Student debt during my </w:t>
            </w:r>
            <w:r>
              <w:rPr>
                <w:rFonts w:ascii="Ebrima" w:eastAsia="Ebrima" w:hAnsi="Ebrima" w:cs="Ebrima"/>
                <w:sz w:val="22"/>
                <w:szCs w:val="22"/>
              </w:rPr>
              <w:t>graduate degree</w:t>
            </w:r>
            <w:r>
              <w:rPr>
                <w:rFonts w:ascii="Ebrima" w:eastAsia="Ebrima" w:hAnsi="Ebrima" w:cs="Ebrima"/>
              </w:rPr>
              <w:t xml:space="preserve">     </w:t>
            </w:r>
            <w:r>
              <w:rPr>
                <w:rFonts w:ascii="Ebrima" w:eastAsia="Ebrima" w:hAnsi="Ebrima" w:cs="Ebrima"/>
                <w:color w:val="000000"/>
                <w:sz w:val="22"/>
                <w:szCs w:val="22"/>
              </w:rPr>
              <w:t>·         </w:t>
            </w:r>
          </w:p>
          <w:p w14:paraId="00000246"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 xml:space="preserve">Financial worries after my graduate </w:t>
            </w:r>
            <w:r>
              <w:rPr>
                <w:rFonts w:ascii="Ebrima" w:eastAsia="Ebrima" w:hAnsi="Ebrima" w:cs="Ebrima"/>
                <w:sz w:val="22"/>
                <w:szCs w:val="22"/>
              </w:rPr>
              <w:t>degree</w:t>
            </w:r>
            <w:r>
              <w:rPr>
                <w:rFonts w:ascii="Ebrima" w:eastAsia="Ebrima" w:hAnsi="Ebrima" w:cs="Ebrima"/>
              </w:rPr>
              <w:t xml:space="preserve"> </w:t>
            </w:r>
            <w:r>
              <w:rPr>
                <w:rFonts w:ascii="Ebrima" w:eastAsia="Ebrima" w:hAnsi="Ebrima" w:cs="Ebrima"/>
                <w:color w:val="000000"/>
                <w:sz w:val="22"/>
                <w:szCs w:val="22"/>
              </w:rPr>
              <w:t>(cost of living, inability to save for a house, children, retirement)</w:t>
            </w:r>
          </w:p>
          <w:p w14:paraId="00000247"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Political landscape </w:t>
            </w:r>
          </w:p>
          <w:p w14:paraId="00000248"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Impostor syndrome</w:t>
            </w:r>
          </w:p>
          <w:p w14:paraId="00000249"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Concern about my mental health as a result of undertaking a graduate </w:t>
            </w:r>
            <w:r>
              <w:rPr>
                <w:rFonts w:ascii="Ebrima" w:eastAsia="Ebrima" w:hAnsi="Ebrima" w:cs="Ebrima"/>
                <w:sz w:val="22"/>
                <w:szCs w:val="22"/>
              </w:rPr>
              <w:t>degree</w:t>
            </w:r>
            <w:r>
              <w:rPr>
                <w:rFonts w:ascii="Ebrima" w:eastAsia="Ebrima" w:hAnsi="Ebrima" w:cs="Ebrima"/>
              </w:rPr>
              <w:t xml:space="preserve">     </w:t>
            </w:r>
          </w:p>
          <w:p w14:paraId="0000024A" w14:textId="77777777" w:rsidR="00B514AE" w:rsidRDefault="000D019D"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Poor support and acknowledgement of my parenting/elder care responsibilities </w:t>
            </w:r>
          </w:p>
          <w:p w14:paraId="0000024B" w14:textId="77777777" w:rsidR="00B514AE" w:rsidRDefault="000D019D" w:rsidP="009D0DB0">
            <w:pPr>
              <w:numPr>
                <w:ilvl w:val="0"/>
                <w:numId w:val="35"/>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Access to teaching staff and supervisors being restricted under remote study formats</w:t>
            </w:r>
          </w:p>
          <w:p w14:paraId="0000024C" w14:textId="77777777" w:rsidR="00B514AE" w:rsidRDefault="00B514AE">
            <w:pPr>
              <w:pBdr>
                <w:top w:val="nil"/>
                <w:left w:val="nil"/>
                <w:bottom w:val="nil"/>
                <w:right w:val="nil"/>
                <w:between w:val="nil"/>
              </w:pBdr>
              <w:rPr>
                <w:rFonts w:ascii="Ebrima" w:eastAsia="Ebrima" w:hAnsi="Ebrima" w:cs="Ebrima"/>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4D"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4E"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 xml:space="preserve"> Grid question, 5 point scale</w:t>
            </w:r>
          </w:p>
          <w:p w14:paraId="0000024F" w14:textId="77777777" w:rsidR="00B514AE" w:rsidRDefault="00B514AE">
            <w:pPr>
              <w:pBdr>
                <w:top w:val="nil"/>
                <w:left w:val="nil"/>
                <w:bottom w:val="nil"/>
                <w:right w:val="nil"/>
                <w:between w:val="nil"/>
              </w:pBdr>
              <w:rPr>
                <w:rFonts w:ascii="Ebrima" w:eastAsia="Ebrima" w:hAnsi="Ebrima" w:cs="Ebrima"/>
                <w:sz w:val="22"/>
                <w:szCs w:val="22"/>
              </w:rPr>
            </w:pPr>
          </w:p>
          <w:p w14:paraId="00000250"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1 = not at all concerned, 5 = very concerned, N/A</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p w14:paraId="00000253" w14:textId="77777777" w:rsidR="00B514AE" w:rsidRDefault="00B514AE">
            <w:pPr>
              <w:pBdr>
                <w:top w:val="nil"/>
                <w:left w:val="nil"/>
                <w:bottom w:val="nil"/>
                <w:right w:val="nil"/>
                <w:between w:val="nil"/>
              </w:pBdr>
              <w:rPr>
                <w:rFonts w:ascii="Ebrima" w:eastAsia="Ebrima" w:hAnsi="Ebrima" w:cs="Ebrima"/>
                <w:sz w:val="22"/>
                <w:szCs w:val="22"/>
              </w:rPr>
            </w:pPr>
          </w:p>
          <w:p w14:paraId="00000254"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Only show option d, e to PhD students (Q1=2,3)</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5" w14:textId="77777777" w:rsidR="00B514AE" w:rsidRDefault="00B514AE">
            <w:pPr>
              <w:pBdr>
                <w:top w:val="nil"/>
                <w:left w:val="nil"/>
                <w:bottom w:val="nil"/>
                <w:right w:val="nil"/>
                <w:between w:val="nil"/>
              </w:pBdr>
              <w:rPr>
                <w:rFonts w:ascii="Ebrima" w:eastAsia="Ebrima" w:hAnsi="Ebrima" w:cs="Ebrima"/>
                <w:color w:val="FF0000"/>
                <w:sz w:val="22"/>
                <w:szCs w:val="22"/>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6"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57" w14:textId="77777777" w:rsidR="00B514AE" w:rsidRDefault="00B514AE">
            <w:pPr>
              <w:pBdr>
                <w:top w:val="nil"/>
                <w:left w:val="nil"/>
                <w:bottom w:val="nil"/>
                <w:right w:val="nil"/>
                <w:between w:val="nil"/>
              </w:pBdr>
              <w:rPr>
                <w:rFonts w:ascii="Ebrima" w:eastAsia="Ebrima" w:hAnsi="Ebrima" w:cs="Ebrima"/>
                <w:color w:val="000000"/>
                <w:sz w:val="22"/>
                <w:szCs w:val="22"/>
              </w:rPr>
            </w:pPr>
          </w:p>
        </w:tc>
      </w:tr>
      <w:tr w:rsidR="00B514AE" w14:paraId="4B1962B7" w14:textId="77777777" w:rsidTr="009D0DB0">
        <w:trPr>
          <w:trHeight w:val="10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13a. Additional Open question</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Is there anything else not mentioned that has concerned you since you started your</w:t>
            </w:r>
            <w:r>
              <w:rPr>
                <w:rFonts w:ascii="Ebrima" w:eastAsia="Ebrima" w:hAnsi="Ebrima" w:cs="Ebrima"/>
                <w:sz w:val="22"/>
                <w:szCs w:val="22"/>
              </w:rPr>
              <w:t xml:space="preserve"> degree</w:t>
            </w:r>
            <w:r>
              <w:rPr>
                <w:rFonts w:ascii="Ebrima" w:eastAsia="Ebrima" w:hAnsi="Ebrima" w:cs="Ebrima"/>
                <w:color w:val="000000"/>
                <w:sz w:val="22"/>
                <w:szCs w:val="22"/>
              </w:rPr>
              <w:t xml:space="preserve">? </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Open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D"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E" w14:textId="77777777" w:rsidR="00B514AE" w:rsidRDefault="00B514AE">
            <w:pPr>
              <w:rPr>
                <w:rFonts w:ascii="Ebrima" w:eastAsia="Ebrima" w:hAnsi="Ebrima" w:cs="Ebrima"/>
              </w:rPr>
            </w:pPr>
          </w:p>
        </w:tc>
      </w:tr>
      <w:tr w:rsidR="00B514AE" w14:paraId="27ECE258" w14:textId="77777777" w:rsidTr="009D0DB0">
        <w:trPr>
          <w:trHeight w:val="59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F"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60"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Overall, what do you enjoy </w:t>
            </w:r>
            <w:r>
              <w:rPr>
                <w:rFonts w:ascii="Ebrima" w:eastAsia="Ebrima" w:hAnsi="Ebrima" w:cs="Ebrima"/>
                <w:color w:val="000000"/>
                <w:sz w:val="22"/>
                <w:szCs w:val="22"/>
                <w:u w:val="single"/>
              </w:rPr>
              <w:t>most</w:t>
            </w:r>
            <w:r>
              <w:rPr>
                <w:rFonts w:ascii="Ebrima" w:eastAsia="Ebrima" w:hAnsi="Ebrima" w:cs="Ebrima"/>
                <w:color w:val="000000"/>
                <w:sz w:val="22"/>
                <w:szCs w:val="22"/>
              </w:rPr>
              <w:t xml:space="preserve"> about life as a graduate </w:t>
            </w:r>
            <w:r>
              <w:rPr>
                <w:rFonts w:ascii="Ebrima" w:eastAsia="Ebrima" w:hAnsi="Ebrima" w:cs="Ebrima"/>
              </w:rPr>
              <w:t xml:space="preserve">     </w:t>
            </w:r>
            <w:r>
              <w:rPr>
                <w:rFonts w:ascii="Ebrima" w:eastAsia="Ebrima" w:hAnsi="Ebrima" w:cs="Ebrima"/>
                <w:color w:val="000000"/>
                <w:sz w:val="22"/>
                <w:szCs w:val="22"/>
              </w:rPr>
              <w:t>student? Please select a maxim</w:t>
            </w:r>
            <w:r>
              <w:rPr>
                <w:rFonts w:ascii="Ebrima" w:eastAsia="Ebrima" w:hAnsi="Ebrima" w:cs="Ebrima"/>
                <w:sz w:val="22"/>
                <w:szCs w:val="22"/>
              </w:rPr>
              <w:t>um of 3 answers.</w:t>
            </w:r>
            <w:r>
              <w:rPr>
                <w:rFonts w:ascii="Ebrima" w:eastAsia="Ebrima" w:hAnsi="Ebrima" w:cs="Ebrima"/>
                <w:color w:val="000000"/>
                <w:sz w:val="22"/>
                <w:szCs w:val="22"/>
              </w:rPr>
              <w:t>      </w:t>
            </w:r>
          </w:p>
          <w:p w14:paraId="00000261"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62"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Intellectual challenge</w:t>
            </w:r>
          </w:p>
          <w:p w14:paraId="00000263"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Working with interesting and bright people</w:t>
            </w:r>
          </w:p>
          <w:p w14:paraId="00000264"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Social life           </w:t>
            </w:r>
            <w:r>
              <w:rPr>
                <w:rFonts w:ascii="Ebrima" w:eastAsia="Ebrima" w:hAnsi="Ebrima" w:cs="Ebrima"/>
                <w:color w:val="000000"/>
                <w:sz w:val="22"/>
                <w:szCs w:val="22"/>
              </w:rPr>
              <w:tab/>
            </w:r>
          </w:p>
          <w:p w14:paraId="00000265"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University/academic environment</w:t>
            </w:r>
          </w:p>
          <w:p w14:paraId="00000266"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Knowing I have a chance to continue in an academic research </w:t>
            </w:r>
            <w:r>
              <w:rPr>
                <w:rFonts w:ascii="Ebrima" w:eastAsia="Ebrima" w:hAnsi="Ebrima" w:cs="Ebrima"/>
                <w:sz w:val="22"/>
                <w:szCs w:val="22"/>
              </w:rPr>
              <w:t>job</w:t>
            </w:r>
          </w:p>
          <w:p w14:paraId="00000267"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Knowing I will have a chance for a non-academic research job</w:t>
            </w:r>
          </w:p>
          <w:p w14:paraId="00000268"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Knowing I will have a chance to </w:t>
            </w:r>
            <w:r>
              <w:rPr>
                <w:rFonts w:ascii="Ebrima" w:eastAsia="Ebrima" w:hAnsi="Ebrima" w:cs="Ebrima"/>
                <w:color w:val="000000"/>
                <w:sz w:val="22"/>
                <w:szCs w:val="22"/>
                <w:u w:val="single"/>
              </w:rPr>
              <w:t>use my skills</w:t>
            </w:r>
            <w:r>
              <w:rPr>
                <w:rFonts w:ascii="Ebrima" w:eastAsia="Ebrima" w:hAnsi="Ebrima" w:cs="Ebrima"/>
                <w:color w:val="000000"/>
                <w:sz w:val="22"/>
                <w:szCs w:val="22"/>
              </w:rPr>
              <w:t xml:space="preserve"> in a non-research science job</w:t>
            </w:r>
          </w:p>
          <w:p w14:paraId="00000269"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A chance to consider professional options </w:t>
            </w:r>
          </w:p>
          <w:p w14:paraId="0000026A" w14:textId="77777777" w:rsidR="00B514AE" w:rsidRDefault="000D019D" w:rsidP="009D0DB0">
            <w:pPr>
              <w:numPr>
                <w:ilvl w:val="0"/>
                <w:numId w:val="11"/>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The opportunity to travel/study overseas</w:t>
            </w:r>
          </w:p>
          <w:p w14:paraId="0000026B" w14:textId="77777777" w:rsidR="00B514AE" w:rsidRDefault="000D019D"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6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lastRenderedPageBreak/>
              <w:t xml:space="preserve">Multi choice Max 3 </w:t>
            </w:r>
          </w:p>
          <w:p w14:paraId="0000026D"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6E" w14:textId="77777777" w:rsidR="00B514AE" w:rsidRDefault="000D019D">
            <w:p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color w:val="000000"/>
                <w:sz w:val="22"/>
                <w:szCs w:val="22"/>
              </w:rPr>
              <w:t>Randomise</w:t>
            </w:r>
            <w:proofErr w:type="spellEnd"/>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6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1" w14:textId="77777777" w:rsidR="00B514AE" w:rsidRDefault="00B514AE">
            <w:pPr>
              <w:rPr>
                <w:rFonts w:ascii="Ebrima" w:eastAsia="Ebrima" w:hAnsi="Ebrima" w:cs="Ebrima"/>
                <w:color w:val="FF0000"/>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2" w14:textId="77777777" w:rsidR="00B514AE" w:rsidRDefault="00B514AE">
            <w:pPr>
              <w:rPr>
                <w:rFonts w:ascii="Ebrima" w:eastAsia="Ebrima" w:hAnsi="Ebrima" w:cs="Ebrima"/>
              </w:rPr>
            </w:pPr>
          </w:p>
        </w:tc>
      </w:tr>
      <w:tr w:rsidR="00B514AE" w14:paraId="45B417F8" w14:textId="77777777" w:rsidTr="009D0DB0">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3"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74"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satisfied are you with your decision to pursue a graduate </w:t>
            </w:r>
            <w:r>
              <w:rPr>
                <w:rFonts w:ascii="Ebrima" w:eastAsia="Ebrima" w:hAnsi="Ebrima" w:cs="Ebrima"/>
                <w:sz w:val="22"/>
                <w:szCs w:val="22"/>
              </w:rPr>
              <w:t>degree</w:t>
            </w:r>
            <w:r>
              <w:rPr>
                <w:rFonts w:ascii="Ebrima" w:eastAsia="Ebrima" w:hAnsi="Ebrima" w:cs="Ebrima"/>
                <w:color w:val="000000"/>
                <w:sz w:val="22"/>
                <w:szCs w:val="22"/>
              </w:rPr>
              <w:t>?</w:t>
            </w:r>
          </w:p>
          <w:p w14:paraId="00000275"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76" w14:textId="77777777" w:rsidR="00B514AE" w:rsidRDefault="000D019D"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Very dissatisfied</w:t>
            </w:r>
          </w:p>
          <w:p w14:paraId="00000277" w14:textId="77777777" w:rsidR="00B514AE" w:rsidRDefault="000D019D"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 dissatisfied</w:t>
            </w:r>
          </w:p>
          <w:p w14:paraId="00000278" w14:textId="77777777" w:rsidR="00B514AE" w:rsidRDefault="000D019D"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Neither satisfied nor dissatisfied</w:t>
            </w:r>
          </w:p>
          <w:p w14:paraId="00000279" w14:textId="77777777" w:rsidR="00B514AE" w:rsidRDefault="000D019D"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 satisfied</w:t>
            </w:r>
          </w:p>
          <w:p w14:paraId="0000027A" w14:textId="77777777" w:rsidR="00B514AE" w:rsidRDefault="000D019D"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Very satisfied</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27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 point scale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F"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0" w14:textId="77777777" w:rsidR="00B514AE" w:rsidRDefault="00B514AE">
            <w:pPr>
              <w:rPr>
                <w:rFonts w:ascii="Ebrima" w:eastAsia="Ebrima" w:hAnsi="Ebrima" w:cs="Ebrima"/>
              </w:rPr>
            </w:pPr>
          </w:p>
        </w:tc>
      </w:tr>
      <w:tr w:rsidR="00B514AE" w14:paraId="2908624E" w14:textId="77777777" w:rsidTr="009D0DB0">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1" w14:textId="77777777" w:rsidR="00B514AE" w:rsidRDefault="00B514AE"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82"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Are you planning on pursuing a PhD once you’ve completed your Master’s degree?</w:t>
            </w:r>
          </w:p>
          <w:p w14:paraId="00000283"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284" w14:textId="77777777" w:rsidR="00B514AE" w:rsidRDefault="000D019D" w:rsidP="009D0DB0">
            <w:pPr>
              <w:numPr>
                <w:ilvl w:val="0"/>
                <w:numId w:val="2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Yes</w:t>
            </w:r>
          </w:p>
          <w:p w14:paraId="00000285" w14:textId="77777777" w:rsidR="00B514AE" w:rsidRDefault="000D019D" w:rsidP="009D0DB0">
            <w:pPr>
              <w:numPr>
                <w:ilvl w:val="0"/>
                <w:numId w:val="2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No, please specify your reasons</w:t>
            </w:r>
          </w:p>
          <w:p w14:paraId="00000286" w14:textId="77777777" w:rsidR="00B514AE" w:rsidRDefault="000D019D" w:rsidP="009D0DB0">
            <w:pPr>
              <w:numPr>
                <w:ilvl w:val="0"/>
                <w:numId w:val="2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I’m not sure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E741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7205C0C7" w14:textId="77777777" w:rsidR="001C4AC3" w:rsidRDefault="001C4AC3">
            <w:pPr>
              <w:pBdr>
                <w:top w:val="nil"/>
                <w:left w:val="nil"/>
                <w:bottom w:val="nil"/>
                <w:right w:val="nil"/>
                <w:between w:val="nil"/>
              </w:pBdr>
              <w:rPr>
                <w:rFonts w:ascii="Ebrima" w:eastAsia="Ebrima" w:hAnsi="Ebrima" w:cs="Ebrima"/>
                <w:color w:val="000000"/>
                <w:sz w:val="22"/>
                <w:szCs w:val="22"/>
              </w:rPr>
            </w:pPr>
          </w:p>
          <w:p w14:paraId="00000287" w14:textId="055587B3" w:rsidR="001C4AC3" w:rsidRDefault="001C4AC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Master’s students (Q1=a)</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A"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B" w14:textId="77777777" w:rsidR="00B514AE" w:rsidRDefault="000D019D">
            <w:pPr>
              <w:rPr>
                <w:rFonts w:ascii="Ebrima" w:eastAsia="Ebrima" w:hAnsi="Ebrima" w:cs="Ebrima"/>
              </w:rPr>
            </w:pPr>
            <w:r>
              <w:rPr>
                <w:rFonts w:ascii="Ebrima" w:eastAsia="Ebrima" w:hAnsi="Ebrima" w:cs="Ebrima"/>
                <w:highlight w:val="green"/>
              </w:rPr>
              <w:t>New question</w:t>
            </w:r>
          </w:p>
        </w:tc>
      </w:tr>
      <w:tr w:rsidR="00B514AE" w14:paraId="41B022AD" w14:textId="77777777">
        <w:trPr>
          <w:trHeight w:val="390"/>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C"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lastRenderedPageBreak/>
              <w:t>Satisfaction with your graduate student experience</w:t>
            </w:r>
          </w:p>
        </w:tc>
      </w:tr>
      <w:tr w:rsidR="00B514AE" w14:paraId="1D2F269C" w14:textId="77777777" w:rsidTr="009D0DB0">
        <w:trPr>
          <w:trHeight w:val="15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93" w14:textId="77777777"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t>17.</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94"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satisfied are you with your graduate </w:t>
            </w:r>
            <w:r>
              <w:rPr>
                <w:rFonts w:ascii="Ebrima" w:eastAsia="Ebrima" w:hAnsi="Ebrima" w:cs="Ebrima"/>
                <w:sz w:val="22"/>
                <w:szCs w:val="22"/>
              </w:rPr>
              <w:t>degree</w:t>
            </w:r>
            <w:r>
              <w:rPr>
                <w:rFonts w:ascii="Ebrima" w:eastAsia="Ebrima" w:hAnsi="Ebrima" w:cs="Ebrima"/>
                <w:color w:val="000000"/>
                <w:sz w:val="22"/>
                <w:szCs w:val="22"/>
              </w:rPr>
              <w:t xml:space="preserve"> experience?</w:t>
            </w:r>
          </w:p>
          <w:p w14:paraId="00000295"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296"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9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29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7-point scale</w:t>
            </w:r>
          </w:p>
          <w:p w14:paraId="00000299"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9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1=Not at all satisfied, 4 = neither satisfied nor dissatisfied, 7 = Extremely satisfied</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9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9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9D"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9E" w14:textId="77777777" w:rsidR="00B514AE" w:rsidRDefault="00B514AE">
            <w:pPr>
              <w:pBdr>
                <w:top w:val="nil"/>
                <w:left w:val="nil"/>
                <w:bottom w:val="nil"/>
                <w:right w:val="nil"/>
                <w:between w:val="nil"/>
              </w:pBdr>
              <w:rPr>
                <w:rFonts w:ascii="Ebrima" w:eastAsia="Ebrima" w:hAnsi="Ebrima" w:cs="Ebrima"/>
                <w:color w:val="000000"/>
                <w:sz w:val="22"/>
                <w:szCs w:val="22"/>
              </w:rPr>
            </w:pPr>
          </w:p>
        </w:tc>
      </w:tr>
      <w:tr w:rsidR="00B514AE" w14:paraId="34E8E765" w14:textId="77777777" w:rsidTr="009D0DB0">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9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18.</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A0"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Since the very start of your graduate school experience, would you say your level of satisfaction has:</w:t>
            </w:r>
          </w:p>
          <w:p w14:paraId="000002A1"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2A2" w14:textId="77777777" w:rsidR="00B514AE" w:rsidRDefault="000D019D"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Significantly worsened</w:t>
            </w:r>
          </w:p>
          <w:p w14:paraId="000002A3" w14:textId="77777777" w:rsidR="00B514AE" w:rsidRDefault="000D019D"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Worsened a little</w:t>
            </w:r>
          </w:p>
          <w:p w14:paraId="000002A4" w14:textId="77777777" w:rsidR="00B514AE" w:rsidRDefault="000D019D"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Stayed the same</w:t>
            </w:r>
          </w:p>
          <w:p w14:paraId="000002A5" w14:textId="77777777" w:rsidR="00B514AE" w:rsidRDefault="000D019D"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Improved slightly</w:t>
            </w:r>
          </w:p>
          <w:p w14:paraId="000002A6" w14:textId="77777777" w:rsidR="00B514AE" w:rsidRDefault="000D019D"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Improved greatly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A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A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A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AA"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AB" w14:textId="77777777" w:rsidR="00B514AE" w:rsidRDefault="00B514AE">
            <w:pPr>
              <w:rPr>
                <w:rFonts w:ascii="Ebrima" w:eastAsia="Ebrima" w:hAnsi="Ebrima" w:cs="Ebrima"/>
              </w:rPr>
            </w:pPr>
          </w:p>
        </w:tc>
      </w:tr>
      <w:tr w:rsidR="00B514AE" w14:paraId="6601D46C" w14:textId="77777777" w:rsidTr="009D0DB0">
        <w:trPr>
          <w:trHeight w:val="57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A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19.</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AD"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satisfied are you with each of the following attributes or aspects of your </w:t>
            </w:r>
            <w:r>
              <w:rPr>
                <w:rFonts w:ascii="Ebrima" w:eastAsia="Ebrima" w:hAnsi="Ebrima" w:cs="Ebrima"/>
                <w:sz w:val="22"/>
                <w:szCs w:val="22"/>
              </w:rPr>
              <w:t>degree</w:t>
            </w:r>
            <w:r>
              <w:rPr>
                <w:rFonts w:ascii="Ebrima" w:eastAsia="Ebrima" w:hAnsi="Ebrima" w:cs="Ebrima"/>
                <w:color w:val="000000"/>
                <w:sz w:val="22"/>
                <w:szCs w:val="22"/>
              </w:rPr>
              <w:t>?</w:t>
            </w:r>
          </w:p>
          <w:p w14:paraId="000002AE" w14:textId="77777777" w:rsidR="00B514AE" w:rsidRDefault="00B514AE">
            <w:pPr>
              <w:pBdr>
                <w:top w:val="nil"/>
                <w:left w:val="nil"/>
                <w:bottom w:val="nil"/>
                <w:right w:val="nil"/>
                <w:between w:val="nil"/>
              </w:pBdr>
              <w:ind w:left="120"/>
              <w:rPr>
                <w:rFonts w:ascii="Ebrima" w:eastAsia="Ebrima" w:hAnsi="Ebrima" w:cs="Ebrima"/>
                <w:sz w:val="22"/>
                <w:szCs w:val="22"/>
              </w:rPr>
            </w:pPr>
          </w:p>
          <w:p w14:paraId="000002AF"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Availability of funding</w:t>
            </w:r>
          </w:p>
          <w:p w14:paraId="000002B0"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Hours worked</w:t>
            </w:r>
          </w:p>
          <w:p w14:paraId="000002B1"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Social environment</w:t>
            </w:r>
          </w:p>
          <w:p w14:paraId="000002B2"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Degree of independence</w:t>
            </w:r>
          </w:p>
          <w:p w14:paraId="000002B3"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Recognition from supervisor</w:t>
            </w:r>
          </w:p>
          <w:p w14:paraId="000002B4"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Overall relationship with supervisor</w:t>
            </w:r>
            <w:r>
              <w:rPr>
                <w:rFonts w:ascii="Ebrima" w:eastAsia="Ebrima" w:hAnsi="Ebrima" w:cs="Ebrima"/>
              </w:rPr>
              <w:t xml:space="preserve">     </w:t>
            </w:r>
          </w:p>
          <w:p w14:paraId="000002B5"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Overall compensation and benefits</w:t>
            </w:r>
          </w:p>
          <w:p w14:paraId="000002B6"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Vacation time</w:t>
            </w:r>
          </w:p>
          <w:p w14:paraId="000002B7"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Guidance received from adviser in lab/research</w:t>
            </w:r>
          </w:p>
          <w:p w14:paraId="000002B8"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Ability to attend meetings and conferences</w:t>
            </w:r>
          </w:p>
          <w:p w14:paraId="000002B9"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Work-life balance</w:t>
            </w:r>
          </w:p>
          <w:p w14:paraId="000002BA" w14:textId="77777777" w:rsidR="00B514AE" w:rsidRDefault="000D019D"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Career pathway guidance and advice</w:t>
            </w:r>
          </w:p>
          <w:p w14:paraId="000002BB" w14:textId="77777777" w:rsidR="00B514AE" w:rsidRDefault="000D019D" w:rsidP="009D0DB0">
            <w:pPr>
              <w:numPr>
                <w:ilvl w:val="0"/>
                <w:numId w:val="16"/>
              </w:numPr>
              <w:rPr>
                <w:rFonts w:ascii="Ebrima" w:eastAsia="Ebrima" w:hAnsi="Ebrima" w:cs="Ebrima"/>
                <w:sz w:val="22"/>
                <w:szCs w:val="22"/>
              </w:rPr>
            </w:pPr>
            <w:r>
              <w:rPr>
                <w:rFonts w:ascii="Ebrima" w:eastAsia="Ebrima" w:hAnsi="Ebrima" w:cs="Ebrima"/>
                <w:sz w:val="22"/>
                <w:szCs w:val="22"/>
              </w:rPr>
              <w:t>Quality of teaching</w:t>
            </w:r>
          </w:p>
          <w:p w14:paraId="000002BC" w14:textId="77777777" w:rsidR="00B514AE" w:rsidRDefault="000D019D" w:rsidP="009D0DB0">
            <w:pPr>
              <w:numPr>
                <w:ilvl w:val="0"/>
                <w:numId w:val="16"/>
              </w:numPr>
              <w:pBdr>
                <w:top w:val="nil"/>
                <w:left w:val="nil"/>
                <w:bottom w:val="nil"/>
                <w:right w:val="nil"/>
                <w:between w:val="nil"/>
              </w:pBdr>
              <w:rPr>
                <w:rFonts w:ascii="Ebrima" w:eastAsia="Ebrima" w:hAnsi="Ebrima" w:cs="Ebrima"/>
                <w:color w:val="FF0000"/>
                <w:sz w:val="22"/>
                <w:szCs w:val="22"/>
              </w:rPr>
            </w:pPr>
            <w:r>
              <w:rPr>
                <w:rFonts w:ascii="Ebrima" w:eastAsia="Ebrima" w:hAnsi="Ebrima" w:cs="Ebrima"/>
                <w:sz w:val="22"/>
                <w:szCs w:val="22"/>
              </w:rPr>
              <w:lastRenderedPageBreak/>
              <w:t>Balance of teaching and practical elements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B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Grid question</w:t>
            </w:r>
          </w:p>
          <w:p w14:paraId="000002B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7 point scale</w:t>
            </w:r>
          </w:p>
          <w:p w14:paraId="000002BF"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C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1=Not at all satisfied, 4 = neither satisfied nor dissatisfied, 7 = Extremely satisfied, N/A</w:t>
            </w:r>
          </w:p>
          <w:p w14:paraId="000002C1"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C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Split into 2 grids</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4"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g) to only be shown to PhD students (Q1=</w:t>
            </w:r>
            <w:proofErr w:type="spellStart"/>
            <w:r>
              <w:rPr>
                <w:rFonts w:ascii="Ebrima" w:eastAsia="Ebrima" w:hAnsi="Ebrima" w:cs="Ebrima"/>
                <w:color w:val="000000"/>
                <w:sz w:val="22"/>
                <w:szCs w:val="22"/>
              </w:rPr>
              <w:t>b,c</w:t>
            </w:r>
            <w:proofErr w:type="spellEnd"/>
            <w:r>
              <w:rPr>
                <w:rFonts w:ascii="Ebrima" w:eastAsia="Ebrima" w:hAnsi="Ebrima" w:cs="Ebrima"/>
                <w:color w:val="000000"/>
                <w:sz w:val="22"/>
                <w:szCs w:val="22"/>
              </w:rPr>
              <w:t>)</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5" w14:textId="77777777" w:rsidR="00B514AE" w:rsidRDefault="00B514AE">
            <w:pPr>
              <w:rPr>
                <w:rFonts w:ascii="Ebrima" w:eastAsia="Ebrima" w:hAnsi="Ebrima" w:cs="Ebrima"/>
                <w:color w:val="FF0000"/>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 options dropped from previous survey</w:t>
            </w:r>
          </w:p>
        </w:tc>
      </w:tr>
      <w:tr w:rsidR="00B514AE" w14:paraId="6F3F1F0E" w14:textId="77777777" w:rsidTr="009D0DB0">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C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20.</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C8"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To what extent does your graduate </w:t>
            </w:r>
            <w:r>
              <w:rPr>
                <w:rFonts w:ascii="Ebrima" w:eastAsia="Ebrima" w:hAnsi="Ebrima" w:cs="Ebrima"/>
                <w:sz w:val="22"/>
                <w:szCs w:val="22"/>
              </w:rPr>
              <w:t>degree program</w:t>
            </w:r>
            <w:r>
              <w:rPr>
                <w:rFonts w:ascii="Ebrima" w:eastAsia="Ebrima" w:hAnsi="Ebrima" w:cs="Ebrima"/>
                <w:color w:val="000000"/>
                <w:sz w:val="22"/>
                <w:szCs w:val="22"/>
              </w:rPr>
              <w:t xml:space="preserve"> compare to your original expectations?</w:t>
            </w:r>
          </w:p>
          <w:p w14:paraId="000002C9"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2CA" w14:textId="77777777" w:rsidR="00B514AE" w:rsidRDefault="000D019D" w:rsidP="009D0DB0">
            <w:pPr>
              <w:numPr>
                <w:ilvl w:val="0"/>
                <w:numId w:val="1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Does not meet original expectations</w:t>
            </w:r>
          </w:p>
          <w:p w14:paraId="000002CB" w14:textId="77777777" w:rsidR="00B514AE" w:rsidRDefault="000D019D" w:rsidP="009D0DB0">
            <w:pPr>
              <w:numPr>
                <w:ilvl w:val="0"/>
                <w:numId w:val="1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Meets original expectations</w:t>
            </w:r>
          </w:p>
          <w:p w14:paraId="000002CC" w14:textId="77777777" w:rsidR="00B514AE" w:rsidRDefault="000D019D" w:rsidP="009D0DB0">
            <w:pPr>
              <w:numPr>
                <w:ilvl w:val="0"/>
                <w:numId w:val="1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Exceeds original expectations</w:t>
            </w:r>
          </w:p>
          <w:p w14:paraId="000002CD" w14:textId="77777777" w:rsidR="00B514AE" w:rsidRDefault="00B514AE">
            <w:pPr>
              <w:pBdr>
                <w:top w:val="nil"/>
                <w:left w:val="nil"/>
                <w:bottom w:val="nil"/>
                <w:right w:val="nil"/>
                <w:between w:val="nil"/>
              </w:pBdr>
              <w:ind w:left="120"/>
              <w:rPr>
                <w:rFonts w:ascii="Ebrima" w:eastAsia="Ebrima" w:hAnsi="Ebrima" w:cs="Ebrima"/>
                <w:color w:val="000000"/>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D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D1"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D2" w14:textId="77777777" w:rsidR="00B514AE" w:rsidRDefault="00B514AE">
            <w:pPr>
              <w:rPr>
                <w:rFonts w:ascii="Ebrima" w:eastAsia="Ebrima" w:hAnsi="Ebrima" w:cs="Ebrima"/>
              </w:rPr>
            </w:pPr>
          </w:p>
        </w:tc>
      </w:tr>
      <w:tr w:rsidR="00B514AE" w14:paraId="63974489" w14:textId="77777777">
        <w:trPr>
          <w:trHeight w:val="390"/>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D3"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t>Your graduate degree</w:t>
            </w:r>
          </w:p>
        </w:tc>
      </w:tr>
      <w:tr w:rsidR="00B514AE" w14:paraId="3D2D1DB4" w14:textId="77777777" w:rsidTr="009D0DB0">
        <w:trPr>
          <w:trHeight w:val="668"/>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66" w:type="dxa"/>
              <w:bottom w:w="80" w:type="dxa"/>
              <w:right w:w="80" w:type="dxa"/>
            </w:tcMar>
          </w:tcPr>
          <w:p w14:paraId="000002D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21.</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DB"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On average, how many hours a week do you typically spend on your graduate </w:t>
            </w:r>
            <w:r>
              <w:rPr>
                <w:rFonts w:ascii="Ebrima" w:eastAsia="Ebrima" w:hAnsi="Ebrima" w:cs="Ebrima"/>
                <w:sz w:val="22"/>
                <w:szCs w:val="22"/>
              </w:rPr>
              <w:t>degree</w:t>
            </w:r>
            <w:r>
              <w:rPr>
                <w:rFonts w:ascii="Ebrima" w:eastAsia="Ebrima" w:hAnsi="Ebrima" w:cs="Ebrima"/>
                <w:color w:val="000000"/>
                <w:sz w:val="22"/>
                <w:szCs w:val="22"/>
              </w:rPr>
              <w:t>?</w:t>
            </w:r>
          </w:p>
          <w:p w14:paraId="000002DC"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DD"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Less than 11 hours</w:t>
            </w:r>
          </w:p>
          <w:p w14:paraId="000002DE"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11-20 hours</w:t>
            </w:r>
          </w:p>
          <w:p w14:paraId="000002DF"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21-30 hours</w:t>
            </w:r>
          </w:p>
          <w:p w14:paraId="000002E0"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31-40 hours</w:t>
            </w:r>
          </w:p>
          <w:p w14:paraId="000002E1"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41-50 hours</w:t>
            </w:r>
          </w:p>
          <w:p w14:paraId="000002E2"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51-60 hours</w:t>
            </w:r>
          </w:p>
          <w:p w14:paraId="000002E3"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61-70 hours</w:t>
            </w:r>
          </w:p>
          <w:p w14:paraId="000002E4"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71-80 hours</w:t>
            </w:r>
          </w:p>
          <w:p w14:paraId="000002E5" w14:textId="77777777" w:rsidR="00B514AE" w:rsidRDefault="000D019D"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than 80 hours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9"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A" w14:textId="77777777" w:rsidR="00B514AE" w:rsidRDefault="00B514AE">
            <w:pPr>
              <w:rPr>
                <w:rFonts w:ascii="Ebrima" w:eastAsia="Ebrima" w:hAnsi="Ebrima" w:cs="Ebrima"/>
              </w:rPr>
            </w:pPr>
          </w:p>
        </w:tc>
      </w:tr>
      <w:tr w:rsidR="00B514AE" w14:paraId="06D94561"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66" w:type="dxa"/>
              <w:bottom w:w="80" w:type="dxa"/>
              <w:right w:w="80" w:type="dxa"/>
            </w:tcMar>
          </w:tcPr>
          <w:p w14:paraId="000002E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22.</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On average, how much one-on-one contact time do you spend with your supervisor each week?</w:t>
            </w:r>
          </w:p>
          <w:p w14:paraId="000002ED"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2EE" w14:textId="77777777" w:rsidR="00B514AE" w:rsidRDefault="000D019D" w:rsidP="009D0DB0">
            <w:pPr>
              <w:numPr>
                <w:ilvl w:val="0"/>
                <w:numId w:val="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Less than an hour</w:t>
            </w:r>
          </w:p>
          <w:p w14:paraId="000002EF" w14:textId="77777777" w:rsidR="00B514AE" w:rsidRDefault="000D019D" w:rsidP="009D0DB0">
            <w:pPr>
              <w:numPr>
                <w:ilvl w:val="0"/>
                <w:numId w:val="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Between one and three hours</w:t>
            </w:r>
          </w:p>
          <w:p w14:paraId="000002F0" w14:textId="77777777" w:rsidR="00B514AE" w:rsidRDefault="000D019D" w:rsidP="009D0DB0">
            <w:pPr>
              <w:numPr>
                <w:ilvl w:val="0"/>
                <w:numId w:val="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than three hours</w:t>
            </w:r>
          </w:p>
          <w:p w14:paraId="000002F1" w14:textId="77777777" w:rsidR="00B514AE" w:rsidRDefault="000D019D" w:rsidP="009D0DB0">
            <w:pPr>
              <w:numPr>
                <w:ilvl w:val="0"/>
                <w:numId w:val="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2F2" w14:textId="77777777" w:rsidR="00B514AE" w:rsidRDefault="00B514AE">
            <w:pPr>
              <w:pBdr>
                <w:top w:val="nil"/>
                <w:left w:val="nil"/>
                <w:bottom w:val="nil"/>
                <w:right w:val="nil"/>
                <w:between w:val="nil"/>
              </w:pBdr>
              <w:ind w:left="720"/>
              <w:rPr>
                <w:rFonts w:ascii="Ebrima" w:eastAsia="Ebrima" w:hAnsi="Ebrima" w:cs="Ebrima"/>
                <w:color w:val="000000"/>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4E17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7A5B4BEF" w14:textId="77777777" w:rsidR="00BC3ECC" w:rsidRDefault="00BC3ECC">
            <w:pPr>
              <w:pBdr>
                <w:top w:val="nil"/>
                <w:left w:val="nil"/>
                <w:bottom w:val="nil"/>
                <w:right w:val="nil"/>
                <w:between w:val="nil"/>
              </w:pBdr>
              <w:rPr>
                <w:rFonts w:ascii="Ebrima" w:eastAsia="Ebrima" w:hAnsi="Ebrima" w:cs="Ebrima"/>
                <w:color w:val="000000"/>
                <w:sz w:val="22"/>
                <w:szCs w:val="22"/>
              </w:rPr>
            </w:pPr>
          </w:p>
          <w:p w14:paraId="000002F3" w14:textId="35A6B362" w:rsidR="00BC3ECC" w:rsidRDefault="00BC3ECC">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6"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7" w14:textId="77777777" w:rsidR="00B514AE" w:rsidRDefault="00B514AE">
            <w:pPr>
              <w:rPr>
                <w:rFonts w:ascii="Ebrima" w:eastAsia="Ebrima" w:hAnsi="Ebrima" w:cs="Ebrima"/>
              </w:rPr>
            </w:pPr>
          </w:p>
        </w:tc>
      </w:tr>
      <w:tr w:rsidR="00B514AE" w14:paraId="58475C8C" w14:textId="77777777" w:rsidTr="009D0DB0">
        <w:trPr>
          <w:trHeight w:val="7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66" w:type="dxa"/>
              <w:bottom w:w="80" w:type="dxa"/>
              <w:right w:w="80" w:type="dxa"/>
            </w:tcMar>
          </w:tcPr>
          <w:p w14:paraId="000002F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23.</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000002F9" w14:textId="77777777" w:rsidR="00B514AE" w:rsidRDefault="000D019D">
            <w:pPr>
              <w:pBdr>
                <w:top w:val="nil"/>
                <w:left w:val="nil"/>
                <w:bottom w:val="nil"/>
                <w:right w:val="nil"/>
                <w:between w:val="nil"/>
              </w:pBdr>
              <w:rPr>
                <w:rFonts w:ascii="Ebrima" w:eastAsia="Ebrima" w:hAnsi="Ebrima" w:cs="Ebrima"/>
                <w:color w:val="000000"/>
              </w:rPr>
            </w:pPr>
            <w:r>
              <w:rPr>
                <w:rFonts w:ascii="Ebrima" w:eastAsia="Ebrima" w:hAnsi="Ebrima" w:cs="Ebrima"/>
                <w:color w:val="000000"/>
                <w:sz w:val="22"/>
                <w:szCs w:val="22"/>
              </w:rPr>
              <w:t xml:space="preserve">What would you change about your </w:t>
            </w:r>
            <w:r>
              <w:rPr>
                <w:rFonts w:ascii="Ebrima" w:eastAsia="Ebrima" w:hAnsi="Ebrima" w:cs="Ebrima"/>
                <w:sz w:val="22"/>
                <w:szCs w:val="22"/>
              </w:rPr>
              <w:t>graduate degree program</w:t>
            </w:r>
            <w:r>
              <w:rPr>
                <w:rFonts w:ascii="Ebrima" w:eastAsia="Ebrima" w:hAnsi="Ebrima" w:cs="Ebrima"/>
                <w:color w:val="000000"/>
                <w:sz w:val="22"/>
                <w:szCs w:val="22"/>
              </w:rPr>
              <w:t>?</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Open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D"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E" w14:textId="77777777" w:rsidR="00B514AE" w:rsidRDefault="00B514AE">
            <w:pPr>
              <w:rPr>
                <w:rFonts w:ascii="Ebrima" w:eastAsia="Ebrima" w:hAnsi="Ebrima" w:cs="Ebrima"/>
              </w:rPr>
            </w:pPr>
          </w:p>
        </w:tc>
      </w:tr>
      <w:tr w:rsidR="00B514AE" w14:paraId="44B65D8C" w14:textId="77777777" w:rsidTr="009D0DB0">
        <w:trPr>
          <w:trHeight w:val="59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F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24.</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00"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To what extent do you agree or disagree with the following statements regarding </w:t>
            </w:r>
            <w:r>
              <w:rPr>
                <w:rFonts w:ascii="Ebrima" w:eastAsia="Ebrima" w:hAnsi="Ebrima" w:cs="Ebrima"/>
                <w:color w:val="000000"/>
                <w:sz w:val="22"/>
                <w:szCs w:val="22"/>
                <w:u w:val="single"/>
              </w:rPr>
              <w:t>your supervisor</w:t>
            </w:r>
            <w:r>
              <w:rPr>
                <w:rFonts w:ascii="Ebrima" w:eastAsia="Ebrima" w:hAnsi="Ebrima" w:cs="Ebrima"/>
                <w:color w:val="000000"/>
                <w:sz w:val="22"/>
                <w:szCs w:val="22"/>
              </w:rPr>
              <w:t>?</w:t>
            </w:r>
          </w:p>
          <w:p w14:paraId="00000301"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302"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My supervisor…</w:t>
            </w:r>
          </w:p>
          <w:p w14:paraId="00000303"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04" w14:textId="77777777" w:rsidR="00B514AE" w:rsidRDefault="000D019D" w:rsidP="009D0DB0">
            <w:pPr>
              <w:numPr>
                <w:ilvl w:val="0"/>
                <w:numId w:val="1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Makes time for frank conversations about my career</w:t>
            </w:r>
          </w:p>
          <w:p w14:paraId="00000305" w14:textId="77777777" w:rsidR="00B514AE" w:rsidRDefault="000D019D" w:rsidP="009D0DB0">
            <w:pPr>
              <w:numPr>
                <w:ilvl w:val="0"/>
                <w:numId w:val="1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Is open to the idea of me pursuing a career outside academia</w:t>
            </w:r>
          </w:p>
          <w:p w14:paraId="00000306" w14:textId="77777777" w:rsidR="00B514AE" w:rsidRDefault="000D019D" w:rsidP="009D0DB0">
            <w:pPr>
              <w:numPr>
                <w:ilvl w:val="0"/>
                <w:numId w:val="1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Has useful advice for careers outside academia</w:t>
            </w:r>
          </w:p>
          <w:p w14:paraId="00000307" w14:textId="77777777" w:rsidR="00B514AE" w:rsidRDefault="000D019D" w:rsidP="009D0DB0">
            <w:pPr>
              <w:numPr>
                <w:ilvl w:val="0"/>
                <w:numId w:val="1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Has encouraged me to attend career training and events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0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30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 point scale</w:t>
            </w:r>
          </w:p>
          <w:p w14:paraId="0000030A"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0B" w14:textId="77777777" w:rsidR="00B514AE" w:rsidRDefault="000D019D"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disagree</w:t>
            </w:r>
          </w:p>
          <w:p w14:paraId="0000030C" w14:textId="77777777" w:rsidR="00B514AE" w:rsidRDefault="000D019D"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Disagree</w:t>
            </w:r>
          </w:p>
          <w:p w14:paraId="0000030D" w14:textId="77777777" w:rsidR="00B514AE" w:rsidRDefault="000D019D"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Neither agree nor disagree</w:t>
            </w:r>
          </w:p>
          <w:p w14:paraId="0000030E" w14:textId="77777777" w:rsidR="00B514AE" w:rsidRDefault="000D019D"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Agree</w:t>
            </w:r>
          </w:p>
          <w:p w14:paraId="0000030F" w14:textId="77777777" w:rsidR="00B514AE" w:rsidRDefault="000D019D"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agree</w:t>
            </w:r>
          </w:p>
          <w:p w14:paraId="00000310" w14:textId="77777777" w:rsidR="00B514AE" w:rsidRDefault="000D019D"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Unsure/Not applicable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1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1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13"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14" w14:textId="77777777" w:rsidR="00B514AE" w:rsidRDefault="00B514AE">
            <w:pPr>
              <w:rPr>
                <w:rFonts w:ascii="Ebrima" w:eastAsia="Ebrima" w:hAnsi="Ebrima" w:cs="Ebrima"/>
              </w:rPr>
            </w:pPr>
          </w:p>
        </w:tc>
      </w:tr>
      <w:tr w:rsidR="00B514AE" w14:paraId="232F92E9" w14:textId="77777777">
        <w:trPr>
          <w:trHeight w:val="861"/>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15"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lastRenderedPageBreak/>
              <w:t>Mental health and discrimination</w:t>
            </w:r>
          </w:p>
          <w:p w14:paraId="0000031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b/>
                <w:color w:val="000000"/>
                <w:sz w:val="22"/>
                <w:szCs w:val="22"/>
              </w:rPr>
              <w:t>We understand the following questions are sensitive issues, so please only answer if you feel comfortable doing so. Again, all your responses are anonymous.</w:t>
            </w:r>
          </w:p>
        </w:tc>
      </w:tr>
      <w:tr w:rsidR="00B514AE" w14:paraId="7323C052"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1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28.</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1E"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Have you ever received help for anxiety or depression linked to</w:t>
            </w:r>
            <w:r>
              <w:rPr>
                <w:rFonts w:ascii="Ebrima" w:eastAsia="Ebrima" w:hAnsi="Ebrima" w:cs="Ebrima"/>
                <w:sz w:val="22"/>
                <w:szCs w:val="22"/>
              </w:rPr>
              <w:t>/connected to</w:t>
            </w:r>
            <w:r>
              <w:rPr>
                <w:rFonts w:ascii="Ebrima" w:eastAsia="Ebrima" w:hAnsi="Ebrima" w:cs="Ebrima"/>
              </w:rPr>
              <w:t xml:space="preserve"> </w:t>
            </w:r>
            <w:r>
              <w:rPr>
                <w:rFonts w:ascii="Ebrima" w:eastAsia="Ebrima" w:hAnsi="Ebrima" w:cs="Ebrima"/>
                <w:color w:val="000000"/>
                <w:sz w:val="22"/>
                <w:szCs w:val="22"/>
              </w:rPr>
              <w:t>your studies?</w:t>
            </w:r>
          </w:p>
          <w:p w14:paraId="0000031F"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20" w14:textId="77777777" w:rsidR="00B514AE" w:rsidRDefault="000D019D" w:rsidP="009D0DB0">
            <w:pPr>
              <w:numPr>
                <w:ilvl w:val="0"/>
                <w:numId w:val="4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w:t>
            </w:r>
          </w:p>
          <w:p w14:paraId="00000321" w14:textId="77777777" w:rsidR="00B514AE" w:rsidRDefault="000D019D" w:rsidP="009D0DB0">
            <w:pPr>
              <w:numPr>
                <w:ilvl w:val="0"/>
                <w:numId w:val="4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w:t>
            </w:r>
          </w:p>
          <w:p w14:paraId="00000322" w14:textId="77777777" w:rsidR="00B514AE" w:rsidRDefault="000D019D" w:rsidP="009D0DB0">
            <w:pPr>
              <w:numPr>
                <w:ilvl w:val="0"/>
                <w:numId w:val="40"/>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I want help but have not yet sought it</w:t>
            </w:r>
          </w:p>
          <w:p w14:paraId="00000323" w14:textId="77777777" w:rsidR="00B514AE" w:rsidRDefault="000D019D" w:rsidP="009D0DB0">
            <w:pPr>
              <w:numPr>
                <w:ilvl w:val="0"/>
                <w:numId w:val="4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 help/have asked for help but have not yet received it</w:t>
            </w:r>
          </w:p>
          <w:p w14:paraId="00000324" w14:textId="77777777" w:rsidR="00B514AE" w:rsidRDefault="000D019D" w:rsidP="009D0DB0">
            <w:pPr>
              <w:numPr>
                <w:ilvl w:val="0"/>
                <w:numId w:val="4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8"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9" w14:textId="77777777" w:rsidR="00B514AE" w:rsidRDefault="00B514AE">
            <w:pPr>
              <w:rPr>
                <w:rFonts w:ascii="Ebrima" w:eastAsia="Ebrima" w:hAnsi="Ebrima" w:cs="Ebrima"/>
              </w:rPr>
            </w:pPr>
          </w:p>
        </w:tc>
      </w:tr>
      <w:tr w:rsidR="00B514AE" w14:paraId="3D95F529" w14:textId="77777777" w:rsidTr="009D0DB0">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2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29.</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Did you seek help for anxiety or depression within your institution? </w:t>
            </w:r>
          </w:p>
          <w:p w14:paraId="0000032C"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2D" w14:textId="77777777" w:rsidR="00B514AE" w:rsidRDefault="000D019D"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it was helpful</w:t>
            </w:r>
          </w:p>
          <w:p w14:paraId="0000032E" w14:textId="77777777" w:rsidR="00B514AE" w:rsidRDefault="000D019D"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but I didn’t feel supported</w:t>
            </w:r>
          </w:p>
          <w:p w14:paraId="0000032F" w14:textId="77777777" w:rsidR="00B514AE" w:rsidRDefault="000D019D"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 I sought help elsewhere</w:t>
            </w:r>
          </w:p>
          <w:p w14:paraId="00000330" w14:textId="77777777" w:rsidR="00B514AE" w:rsidRDefault="000D019D"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wanted to, but there was none available</w:t>
            </w:r>
          </w:p>
          <w:p w14:paraId="00000331" w14:textId="77777777" w:rsidR="00B514AE" w:rsidRDefault="000D019D"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332" w14:textId="77777777" w:rsidR="00B514AE" w:rsidRDefault="000D019D"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334"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3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Q26=yes (sought help for anxiety or depression)</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8"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9" w14:textId="77777777" w:rsidR="00B514AE" w:rsidRDefault="00B514AE">
            <w:pPr>
              <w:rPr>
                <w:rFonts w:ascii="Ebrima" w:eastAsia="Ebrima" w:hAnsi="Ebrima" w:cs="Ebrima"/>
              </w:rPr>
            </w:pPr>
          </w:p>
        </w:tc>
      </w:tr>
      <w:tr w:rsidR="00B514AE" w14:paraId="3CEB0AF9" w14:textId="77777777" w:rsidTr="009D0DB0">
        <w:trPr>
          <w:trHeight w:val="67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3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30.</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what extent do you agree or disagree with the following statements?</w:t>
            </w:r>
          </w:p>
          <w:p w14:paraId="0000033C"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3D" w14:textId="77777777" w:rsidR="00B514AE" w:rsidRDefault="000D019D"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Mental health and wellbeing services in my university are tailored and appropriate to the needs of graduate</w:t>
            </w:r>
            <w:r>
              <w:rPr>
                <w:rFonts w:ascii="Ebrima" w:eastAsia="Ebrima" w:hAnsi="Ebrima" w:cs="Ebrima"/>
              </w:rPr>
              <w:t xml:space="preserve"> </w:t>
            </w:r>
            <w:r>
              <w:rPr>
                <w:rFonts w:ascii="Ebrima" w:eastAsia="Ebrima" w:hAnsi="Ebrima" w:cs="Ebrima"/>
                <w:color w:val="000000"/>
                <w:sz w:val="22"/>
                <w:szCs w:val="22"/>
              </w:rPr>
              <w:t>students</w:t>
            </w:r>
          </w:p>
          <w:p w14:paraId="0000033E" w14:textId="77777777" w:rsidR="00B514AE" w:rsidRDefault="000D019D"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My supervisor</w:t>
            </w:r>
            <w:r>
              <w:rPr>
                <w:rFonts w:ascii="Ebrima" w:eastAsia="Ebrima" w:hAnsi="Ebrima" w:cs="Ebrima"/>
              </w:rPr>
              <w:t xml:space="preserve"> </w:t>
            </w:r>
            <w:r>
              <w:rPr>
                <w:rFonts w:ascii="Ebrima" w:eastAsia="Ebrima" w:hAnsi="Ebrima" w:cs="Ebrima"/>
                <w:color w:val="000000"/>
                <w:sz w:val="22"/>
                <w:szCs w:val="22"/>
              </w:rPr>
              <w:t>has a good awareness of support services and was able to signpost me to them if needed</w:t>
            </w:r>
          </w:p>
          <w:p w14:paraId="0000033F" w14:textId="77777777" w:rsidR="00B514AE" w:rsidRDefault="000D019D"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My university offers adequate one-to-one mental health support</w:t>
            </w:r>
          </w:p>
          <w:p w14:paraId="00000340" w14:textId="77777777" w:rsidR="00B514AE" w:rsidRDefault="000D019D"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My university offers different types of support to promote mental health and wellbeing </w:t>
            </w:r>
            <w:r>
              <w:rPr>
                <w:rFonts w:ascii="Ebrima" w:eastAsia="Ebrima" w:hAnsi="Ebrima" w:cs="Ebrima"/>
                <w:color w:val="000000"/>
                <w:sz w:val="22"/>
                <w:szCs w:val="22"/>
                <w:u w:val="single"/>
              </w:rPr>
              <w:t>beyond</w:t>
            </w:r>
            <w:r>
              <w:rPr>
                <w:rFonts w:ascii="Ebrima" w:eastAsia="Ebrima" w:hAnsi="Ebrima" w:cs="Ebrima"/>
                <w:color w:val="000000"/>
                <w:sz w:val="22"/>
                <w:szCs w:val="22"/>
              </w:rPr>
              <w:t xml:space="preserve"> one-to-one support (e.g. workshops, seminars, activities)</w:t>
            </w:r>
          </w:p>
          <w:p w14:paraId="00000341" w14:textId="77777777" w:rsidR="00B514AE" w:rsidRDefault="000D019D"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My university supports good work-life balance</w:t>
            </w:r>
          </w:p>
          <w:p w14:paraId="00000342" w14:textId="77777777" w:rsidR="00B514AE" w:rsidRDefault="000D019D"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There is a long-hours culture at my university, including </w:t>
            </w:r>
          </w:p>
          <w:p w14:paraId="00000343" w14:textId="77777777" w:rsidR="00B514AE" w:rsidRDefault="000D019D">
            <w:pPr>
              <w:pBdr>
                <w:top w:val="nil"/>
                <w:left w:val="nil"/>
                <w:bottom w:val="nil"/>
                <w:right w:val="nil"/>
                <w:between w:val="nil"/>
              </w:pBdr>
              <w:ind w:left="720"/>
              <w:rPr>
                <w:rFonts w:ascii="Ebrima" w:eastAsia="Ebrima" w:hAnsi="Ebrima" w:cs="Ebrima"/>
                <w:color w:val="000000"/>
                <w:sz w:val="22"/>
                <w:szCs w:val="22"/>
              </w:rPr>
            </w:pPr>
            <w:r>
              <w:rPr>
                <w:rFonts w:ascii="Ebrima" w:eastAsia="Ebrima" w:hAnsi="Ebrima" w:cs="Ebrima"/>
                <w:color w:val="000000"/>
                <w:sz w:val="22"/>
                <w:szCs w:val="22"/>
              </w:rPr>
              <w:t>sometimes working through the night</w:t>
            </w:r>
            <w:r>
              <w:rPr>
                <w:rFonts w:ascii="Ebrima" w:eastAsia="Ebrima" w:hAnsi="Ebrima" w:cs="Ebrima"/>
              </w:rPr>
              <w:t xml:space="preserve">     </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44"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lastRenderedPageBreak/>
              <w:t>Grid question</w:t>
            </w:r>
          </w:p>
          <w:p w14:paraId="00000345"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5-point scale</w:t>
            </w:r>
          </w:p>
          <w:p w14:paraId="00000346"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47" w14:textId="77777777" w:rsidR="00B514AE" w:rsidRDefault="000D019D">
            <w:pPr>
              <w:pBdr>
                <w:top w:val="nil"/>
                <w:left w:val="nil"/>
                <w:bottom w:val="nil"/>
                <w:right w:val="nil"/>
                <w:between w:val="nil"/>
              </w:pBdr>
              <w:ind w:left="120"/>
              <w:rPr>
                <w:rFonts w:ascii="Ebrima" w:eastAsia="Ebrima" w:hAnsi="Ebrima" w:cs="Ebrima"/>
                <w:sz w:val="22"/>
                <w:szCs w:val="22"/>
              </w:rPr>
            </w:pPr>
            <w:r>
              <w:rPr>
                <w:rFonts w:ascii="Ebrima" w:eastAsia="Ebrima" w:hAnsi="Ebrima" w:cs="Ebrima"/>
                <w:color w:val="000000"/>
                <w:sz w:val="22"/>
                <w:szCs w:val="22"/>
              </w:rPr>
              <w:t>Strongly disagree, somewhat disagree, neither agree nor disagree, somewhat agree, strongly agree,, Prefer not to say, Unsure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4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4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4A"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4B" w14:textId="77777777" w:rsidR="00B514AE" w:rsidRDefault="00B514AE">
            <w:pPr>
              <w:rPr>
                <w:rFonts w:ascii="Ebrima" w:eastAsia="Ebrima" w:hAnsi="Ebrima" w:cs="Ebrima"/>
              </w:rPr>
            </w:pPr>
          </w:p>
        </w:tc>
      </w:tr>
      <w:tr w:rsidR="00B514AE" w14:paraId="2010CD92" w14:textId="77777777" w:rsidTr="009D0DB0">
        <w:trPr>
          <w:trHeight w:val="15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4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31.</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4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highlight w:val="white"/>
              </w:rPr>
              <w:t xml:space="preserve">Do you feel that you have experienced bullying </w:t>
            </w:r>
            <w:r>
              <w:rPr>
                <w:rFonts w:ascii="Ebrima" w:eastAsia="Ebrima" w:hAnsi="Ebrima" w:cs="Ebrima"/>
                <w:sz w:val="22"/>
                <w:szCs w:val="22"/>
                <w:highlight w:val="white"/>
              </w:rPr>
              <w:t>during</w:t>
            </w:r>
            <w:r>
              <w:rPr>
                <w:rFonts w:ascii="Ebrima" w:eastAsia="Ebrima" w:hAnsi="Ebrima" w:cs="Ebrima"/>
                <w:color w:val="000000"/>
                <w:sz w:val="22"/>
                <w:szCs w:val="22"/>
                <w:highlight w:val="white"/>
              </w:rPr>
              <w:t xml:space="preserve"> your</w:t>
            </w:r>
            <w:r>
              <w:rPr>
                <w:rFonts w:ascii="Ebrima" w:eastAsia="Ebrima" w:hAnsi="Ebrima" w:cs="Ebrima"/>
                <w:sz w:val="22"/>
                <w:szCs w:val="22"/>
                <w:highlight w:val="white"/>
              </w:rPr>
              <w:t xml:space="preserve"> graduate degree</w:t>
            </w:r>
            <w:r>
              <w:rPr>
                <w:rFonts w:ascii="Ebrima" w:eastAsia="Ebrima" w:hAnsi="Ebrima" w:cs="Ebrima"/>
                <w:color w:val="000000"/>
                <w:sz w:val="22"/>
                <w:szCs w:val="22"/>
                <w:highlight w:val="white"/>
              </w:rPr>
              <w:t>?</w:t>
            </w:r>
          </w:p>
          <w:p w14:paraId="0000034E"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4F" w14:textId="77777777" w:rsidR="00B514AE" w:rsidRDefault="000D019D" w:rsidP="009D0DB0">
            <w:pPr>
              <w:numPr>
                <w:ilvl w:val="0"/>
                <w:numId w:val="41"/>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Yes</w:t>
            </w:r>
          </w:p>
          <w:p w14:paraId="00000350" w14:textId="77777777" w:rsidR="00B514AE" w:rsidRDefault="000D019D" w:rsidP="009D0DB0">
            <w:pPr>
              <w:numPr>
                <w:ilvl w:val="0"/>
                <w:numId w:val="41"/>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No</w:t>
            </w:r>
          </w:p>
          <w:p w14:paraId="00000351" w14:textId="77777777" w:rsidR="00B514AE" w:rsidRDefault="000D019D" w:rsidP="009D0DB0">
            <w:pPr>
              <w:numPr>
                <w:ilvl w:val="0"/>
                <w:numId w:val="41"/>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5"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6" w14:textId="77777777" w:rsidR="00B514AE" w:rsidRDefault="00B514AE">
            <w:pPr>
              <w:rPr>
                <w:rFonts w:ascii="Ebrima" w:eastAsia="Ebrima" w:hAnsi="Ebrima" w:cs="Ebrima"/>
              </w:rPr>
            </w:pPr>
          </w:p>
        </w:tc>
      </w:tr>
      <w:tr w:rsidR="00B514AE" w14:paraId="3FAB2F15"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5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32.</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8" w14:textId="08D5FD12"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highlight w:val="white"/>
              </w:rPr>
              <w:t>Who was the perpetrator(s)?</w:t>
            </w:r>
          </w:p>
          <w:p w14:paraId="145A461A" w14:textId="66400D83" w:rsidR="0014193E" w:rsidRDefault="0014193E">
            <w:pPr>
              <w:pBdr>
                <w:top w:val="nil"/>
                <w:left w:val="nil"/>
                <w:bottom w:val="nil"/>
                <w:right w:val="nil"/>
                <w:between w:val="nil"/>
              </w:pBdr>
              <w:rPr>
                <w:rFonts w:ascii="Ebrima" w:eastAsia="Ebrima" w:hAnsi="Ebrima" w:cs="Ebrima"/>
                <w:color w:val="000000"/>
                <w:sz w:val="22"/>
                <w:szCs w:val="22"/>
              </w:rPr>
            </w:pPr>
          </w:p>
          <w:p w14:paraId="42535207" w14:textId="32130A33" w:rsidR="0014193E" w:rsidRPr="0014193E" w:rsidRDefault="0014193E">
            <w:pPr>
              <w:pBdr>
                <w:top w:val="nil"/>
                <w:left w:val="nil"/>
                <w:bottom w:val="nil"/>
                <w:right w:val="nil"/>
                <w:between w:val="nil"/>
              </w:pBdr>
              <w:rPr>
                <w:rFonts w:ascii="Ebrima" w:eastAsia="Ebrima" w:hAnsi="Ebrima" w:cs="Ebrima"/>
                <w:i/>
                <w:iCs/>
                <w:color w:val="000000"/>
                <w:sz w:val="22"/>
                <w:szCs w:val="22"/>
              </w:rPr>
            </w:pPr>
            <w:r w:rsidRPr="0014193E">
              <w:rPr>
                <w:rFonts w:ascii="Ebrima" w:eastAsia="Ebrima" w:hAnsi="Ebrima" w:cs="Ebrima"/>
                <w:i/>
                <w:iCs/>
                <w:color w:val="000000"/>
                <w:sz w:val="22"/>
                <w:szCs w:val="22"/>
              </w:rPr>
              <w:t>Please select all that apply</w:t>
            </w:r>
            <w:r>
              <w:rPr>
                <w:rFonts w:ascii="Ebrima" w:eastAsia="Ebrima" w:hAnsi="Ebrima" w:cs="Ebrima"/>
                <w:i/>
                <w:iCs/>
                <w:color w:val="000000"/>
                <w:sz w:val="22"/>
                <w:szCs w:val="22"/>
              </w:rPr>
              <w:t>.</w:t>
            </w:r>
          </w:p>
          <w:p w14:paraId="00000359"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5A" w14:textId="77777777" w:rsidR="00B514AE" w:rsidRDefault="000D019D"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Supervisor</w:t>
            </w:r>
          </w:p>
          <w:p w14:paraId="0000035B" w14:textId="77777777" w:rsidR="00B514AE" w:rsidRDefault="000D019D"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Another student</w:t>
            </w:r>
          </w:p>
          <w:p w14:paraId="0000035C" w14:textId="77777777" w:rsidR="00B514AE" w:rsidRDefault="000D019D"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Postdoc</w:t>
            </w:r>
          </w:p>
          <w:p w14:paraId="0000035D" w14:textId="77777777" w:rsidR="00B514AE" w:rsidRDefault="000D019D"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Other academic staff member </w:t>
            </w:r>
          </w:p>
          <w:p w14:paraId="0000035E" w14:textId="77777777" w:rsidR="00B514AE" w:rsidRDefault="000D019D"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Online troll</w:t>
            </w:r>
          </w:p>
          <w:p w14:paraId="0000035F" w14:textId="77777777" w:rsidR="00B514AE" w:rsidRDefault="000D019D"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360" w14:textId="77777777" w:rsidR="00B514AE" w:rsidRDefault="000D019D"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Multiple choice</w:t>
            </w:r>
          </w:p>
          <w:p w14:paraId="00000362"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6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p w14:paraId="00000364"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6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 exclusive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Q31=yes (experienced bullying)</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8"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9" w14:textId="77777777" w:rsidR="00B514AE" w:rsidRDefault="00B514AE">
            <w:pPr>
              <w:rPr>
                <w:rFonts w:ascii="Ebrima" w:eastAsia="Ebrima" w:hAnsi="Ebrima" w:cs="Ebrima"/>
              </w:rPr>
            </w:pPr>
          </w:p>
        </w:tc>
      </w:tr>
      <w:tr w:rsidR="00B514AE" w14:paraId="253A18B0" w14:textId="77777777" w:rsidTr="009D0DB0">
        <w:trPr>
          <w:trHeight w:val="598"/>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6A" w14:textId="77777777" w:rsidR="00B514AE" w:rsidRDefault="000D019D">
            <w:pPr>
              <w:rPr>
                <w:rFonts w:ascii="Ebrima" w:eastAsia="Ebrima" w:hAnsi="Ebrima" w:cs="Ebrima"/>
              </w:rPr>
            </w:pPr>
            <w:r>
              <w:rPr>
                <w:rFonts w:ascii="Ebrima" w:eastAsia="Ebrima" w:hAnsi="Ebrima" w:cs="Ebrima"/>
              </w:rPr>
              <w:t>33.</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B" w14:textId="77777777" w:rsidR="00B514AE" w:rsidRDefault="000D019D">
            <w:pPr>
              <w:pBdr>
                <w:top w:val="nil"/>
                <w:left w:val="nil"/>
                <w:bottom w:val="nil"/>
                <w:right w:val="nil"/>
                <w:between w:val="nil"/>
              </w:pBdr>
              <w:rPr>
                <w:rFonts w:ascii="Ebrima" w:eastAsia="Ebrima" w:hAnsi="Ebrima" w:cs="Ebrima"/>
                <w:color w:val="000000"/>
                <w:sz w:val="22"/>
                <w:szCs w:val="22"/>
                <w:highlight w:val="white"/>
              </w:rPr>
            </w:pPr>
            <w:r>
              <w:rPr>
                <w:rFonts w:ascii="Ebrima" w:eastAsia="Ebrima" w:hAnsi="Ebrima" w:cs="Ebrima"/>
                <w:color w:val="000000"/>
                <w:sz w:val="22"/>
                <w:szCs w:val="22"/>
                <w:highlight w:val="white"/>
              </w:rPr>
              <w:t>Do you feel able to speak out about your experiences of bullying without personal repercussions?</w:t>
            </w:r>
          </w:p>
          <w:p w14:paraId="0000036C" w14:textId="77777777" w:rsidR="00B514AE" w:rsidRDefault="00B514AE">
            <w:pPr>
              <w:pBdr>
                <w:top w:val="nil"/>
                <w:left w:val="nil"/>
                <w:bottom w:val="nil"/>
                <w:right w:val="nil"/>
                <w:between w:val="nil"/>
              </w:pBdr>
              <w:rPr>
                <w:rFonts w:ascii="Ebrima" w:eastAsia="Ebrima" w:hAnsi="Ebrima" w:cs="Ebrima"/>
                <w:color w:val="000000"/>
                <w:sz w:val="22"/>
                <w:szCs w:val="22"/>
                <w:highlight w:val="white"/>
              </w:rPr>
            </w:pPr>
          </w:p>
          <w:p w14:paraId="0000036D" w14:textId="77777777" w:rsidR="00B514AE" w:rsidRDefault="000D019D" w:rsidP="009D0DB0">
            <w:pPr>
              <w:numPr>
                <w:ilvl w:val="0"/>
                <w:numId w:val="17"/>
              </w:numPr>
              <w:pBdr>
                <w:top w:val="nil"/>
                <w:left w:val="nil"/>
                <w:bottom w:val="nil"/>
                <w:right w:val="nil"/>
                <w:between w:val="nil"/>
              </w:pBdr>
              <w:rPr>
                <w:rFonts w:ascii="Ebrima" w:eastAsia="Ebrima" w:hAnsi="Ebrima" w:cs="Ebrima"/>
                <w:color w:val="000000"/>
                <w:sz w:val="22"/>
                <w:szCs w:val="22"/>
                <w:highlight w:val="white"/>
              </w:rPr>
            </w:pPr>
            <w:r>
              <w:rPr>
                <w:rFonts w:ascii="Ebrima" w:eastAsia="Ebrima" w:hAnsi="Ebrima" w:cs="Ebrima"/>
                <w:color w:val="000000"/>
                <w:sz w:val="22"/>
                <w:szCs w:val="22"/>
                <w:highlight w:val="white"/>
              </w:rPr>
              <w:lastRenderedPageBreak/>
              <w:t>Yes</w:t>
            </w:r>
          </w:p>
          <w:p w14:paraId="0000036E" w14:textId="77777777" w:rsidR="00B514AE" w:rsidRDefault="000D019D" w:rsidP="009D0DB0">
            <w:pPr>
              <w:numPr>
                <w:ilvl w:val="0"/>
                <w:numId w:val="17"/>
              </w:numPr>
              <w:pBdr>
                <w:top w:val="nil"/>
                <w:left w:val="nil"/>
                <w:bottom w:val="nil"/>
                <w:right w:val="nil"/>
                <w:between w:val="nil"/>
              </w:pBdr>
              <w:rPr>
                <w:rFonts w:ascii="Ebrima" w:eastAsia="Ebrima" w:hAnsi="Ebrima" w:cs="Ebrima"/>
                <w:color w:val="000000"/>
                <w:sz w:val="22"/>
                <w:szCs w:val="22"/>
                <w:highlight w:val="white"/>
              </w:rPr>
            </w:pPr>
            <w:r>
              <w:rPr>
                <w:rFonts w:ascii="Ebrima" w:eastAsia="Ebrima" w:hAnsi="Ebrima" w:cs="Ebrima"/>
                <w:color w:val="000000"/>
                <w:sz w:val="22"/>
                <w:szCs w:val="22"/>
                <w:highlight w:val="white"/>
              </w:rPr>
              <w:t>No</w:t>
            </w:r>
          </w:p>
          <w:p w14:paraId="0000036F" w14:textId="77777777" w:rsidR="00B514AE" w:rsidRDefault="000D019D" w:rsidP="009D0DB0">
            <w:pPr>
              <w:numPr>
                <w:ilvl w:val="0"/>
                <w:numId w:val="17"/>
              </w:numPr>
              <w:pBdr>
                <w:top w:val="nil"/>
                <w:left w:val="nil"/>
                <w:bottom w:val="nil"/>
                <w:right w:val="nil"/>
                <w:between w:val="nil"/>
              </w:pBdr>
              <w:rPr>
                <w:rFonts w:ascii="Ebrima" w:eastAsia="Ebrima" w:hAnsi="Ebrima" w:cs="Ebrima"/>
                <w:color w:val="000000"/>
                <w:sz w:val="22"/>
                <w:szCs w:val="22"/>
                <w:highlight w:val="white"/>
              </w:rPr>
            </w:pPr>
            <w:r>
              <w:rPr>
                <w:rFonts w:ascii="Ebrima" w:eastAsia="Ebrima" w:hAnsi="Ebrima" w:cs="Ebrima"/>
                <w:color w:val="000000"/>
                <w:sz w:val="22"/>
                <w:szCs w:val="22"/>
                <w:highlight w:val="white"/>
              </w:rPr>
              <w:t>Unsure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p w14:paraId="00000371"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7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Q31=yes (experienced bullying)</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5"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6" w14:textId="77777777" w:rsidR="00B514AE" w:rsidRDefault="00B514AE">
            <w:pPr>
              <w:rPr>
                <w:rFonts w:ascii="Ebrima" w:eastAsia="Ebrima" w:hAnsi="Ebrima" w:cs="Ebrima"/>
              </w:rPr>
            </w:pPr>
          </w:p>
        </w:tc>
      </w:tr>
      <w:tr w:rsidR="00B514AE" w14:paraId="40D1EC88" w14:textId="77777777" w:rsidTr="009D0DB0">
        <w:trPr>
          <w:trHeight w:val="18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7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34.</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78"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highlight w:val="white"/>
              </w:rPr>
              <w:t>Do you feel that you have experienced</w:t>
            </w:r>
            <w:r>
              <w:rPr>
                <w:rFonts w:ascii="Ebrima" w:eastAsia="Ebrima" w:hAnsi="Ebrima" w:cs="Ebrima"/>
                <w:color w:val="000000"/>
                <w:sz w:val="22"/>
                <w:szCs w:val="22"/>
              </w:rPr>
              <w:t xml:space="preserve"> </w:t>
            </w:r>
            <w:r>
              <w:rPr>
                <w:rFonts w:ascii="Ebrima" w:eastAsia="Ebrima" w:hAnsi="Ebrima" w:cs="Ebrima"/>
                <w:color w:val="000000"/>
                <w:sz w:val="22"/>
                <w:szCs w:val="22"/>
                <w:highlight w:val="white"/>
              </w:rPr>
              <w:t xml:space="preserve">discrimination or harassment </w:t>
            </w:r>
            <w:r>
              <w:rPr>
                <w:rFonts w:ascii="Ebrima" w:eastAsia="Ebrima" w:hAnsi="Ebrima" w:cs="Ebrima"/>
                <w:sz w:val="22"/>
                <w:szCs w:val="22"/>
                <w:highlight w:val="white"/>
              </w:rPr>
              <w:t>during</w:t>
            </w:r>
            <w:r>
              <w:rPr>
                <w:rFonts w:ascii="Ebrima" w:eastAsia="Ebrima" w:hAnsi="Ebrima" w:cs="Ebrima"/>
                <w:color w:val="000000"/>
                <w:sz w:val="22"/>
                <w:szCs w:val="22"/>
                <w:highlight w:val="white"/>
              </w:rPr>
              <w:t xml:space="preserve"> your</w:t>
            </w:r>
            <w:r>
              <w:rPr>
                <w:rFonts w:ascii="Ebrima" w:eastAsia="Ebrima" w:hAnsi="Ebrima" w:cs="Ebrima"/>
                <w:sz w:val="22"/>
                <w:szCs w:val="22"/>
                <w:highlight w:val="white"/>
              </w:rPr>
              <w:t xml:space="preserve"> graduate degree</w:t>
            </w:r>
            <w:r>
              <w:rPr>
                <w:rFonts w:ascii="Ebrima" w:eastAsia="Ebrima" w:hAnsi="Ebrima" w:cs="Ebrima"/>
                <w:color w:val="000000"/>
                <w:sz w:val="22"/>
                <w:szCs w:val="22"/>
                <w:highlight w:val="white"/>
              </w:rPr>
              <w:t>?</w:t>
            </w:r>
          </w:p>
          <w:p w14:paraId="00000379"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7A" w14:textId="77777777" w:rsidR="00B514AE" w:rsidRDefault="000D019D" w:rsidP="009D0DB0">
            <w:pPr>
              <w:numPr>
                <w:ilvl w:val="0"/>
                <w:numId w:val="56"/>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Yes</w:t>
            </w:r>
          </w:p>
          <w:p w14:paraId="0000037B" w14:textId="77777777" w:rsidR="00B514AE" w:rsidRDefault="000D019D" w:rsidP="009D0DB0">
            <w:pPr>
              <w:numPr>
                <w:ilvl w:val="0"/>
                <w:numId w:val="56"/>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No</w:t>
            </w:r>
          </w:p>
          <w:p w14:paraId="0000037C" w14:textId="77777777" w:rsidR="00B514AE" w:rsidRDefault="000D019D" w:rsidP="009D0DB0">
            <w:pPr>
              <w:numPr>
                <w:ilvl w:val="0"/>
                <w:numId w:val="56"/>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80"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81" w14:textId="77777777" w:rsidR="00B514AE" w:rsidRDefault="00B514AE">
            <w:pPr>
              <w:rPr>
                <w:rFonts w:ascii="Ebrima" w:eastAsia="Ebrima" w:hAnsi="Ebrima" w:cs="Ebrima"/>
              </w:rPr>
            </w:pPr>
          </w:p>
        </w:tc>
      </w:tr>
      <w:tr w:rsidR="00B514AE" w14:paraId="525D0407" w14:textId="77777777" w:rsidTr="009D0DB0">
        <w:trPr>
          <w:trHeight w:val="39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8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35.</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83"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highlight w:val="white"/>
              </w:rPr>
              <w:t xml:space="preserve">Which of the following have you experienced? </w:t>
            </w:r>
          </w:p>
          <w:p w14:paraId="00000384"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85" w14:textId="77777777" w:rsidR="00B514AE" w:rsidRDefault="009E6006"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sdt>
              <w:sdtPr>
                <w:tag w:val="goog_rdk_10"/>
                <w:id w:val="-1596476731"/>
              </w:sdtPr>
              <w:sdtEndPr/>
              <w:sdtContent/>
            </w:sdt>
            <w:sdt>
              <w:sdtPr>
                <w:tag w:val="goog_rdk_11"/>
                <w:id w:val="-1499270964"/>
              </w:sdtPr>
              <w:sdtEndPr/>
              <w:sdtContent/>
            </w:sdt>
            <w:sdt>
              <w:sdtPr>
                <w:tag w:val="goog_rdk_12"/>
                <w:id w:val="992295671"/>
              </w:sdtPr>
              <w:sdtEndPr/>
              <w:sdtContent/>
            </w:sdt>
            <w:r w:rsidR="000D019D">
              <w:rPr>
                <w:rFonts w:ascii="Ebrima" w:eastAsia="Ebrima" w:hAnsi="Ebrima" w:cs="Ebrima"/>
                <w:color w:val="000000"/>
                <w:sz w:val="22"/>
                <w:szCs w:val="22"/>
                <w:highlight w:val="white"/>
              </w:rPr>
              <w:t>Racial discrimination or harassment</w:t>
            </w:r>
          </w:p>
          <w:p w14:paraId="00000386"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Sexual harassment</w:t>
            </w:r>
          </w:p>
          <w:p w14:paraId="00000387"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Age discrimination</w:t>
            </w:r>
          </w:p>
          <w:p w14:paraId="00000388"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Gender discrimination</w:t>
            </w:r>
          </w:p>
          <w:p w14:paraId="00000389"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LGBTQ+ discrimination or harassment</w:t>
            </w:r>
          </w:p>
          <w:p w14:paraId="0000038A"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Religious discrimination</w:t>
            </w:r>
          </w:p>
          <w:p w14:paraId="0000038B"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Disability discrimination</w:t>
            </w:r>
          </w:p>
          <w:p w14:paraId="0000038C"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rPr>
              <w:t>Discrimination relating to parent/</w:t>
            </w:r>
            <w:proofErr w:type="spellStart"/>
            <w:r>
              <w:rPr>
                <w:rFonts w:ascii="Ebrima" w:eastAsia="Ebrima" w:hAnsi="Ebrima" w:cs="Ebrima"/>
                <w:color w:val="000000"/>
                <w:sz w:val="22"/>
                <w:szCs w:val="22"/>
              </w:rPr>
              <w:t>carer</w:t>
            </w:r>
            <w:proofErr w:type="spellEnd"/>
            <w:r>
              <w:rPr>
                <w:rFonts w:ascii="Ebrima" w:eastAsia="Ebrima" w:hAnsi="Ebrima" w:cs="Ebrima"/>
                <w:color w:val="000000"/>
                <w:sz w:val="22"/>
                <w:szCs w:val="22"/>
              </w:rPr>
              <w:t xml:space="preserve"> responsibilities</w:t>
            </w:r>
          </w:p>
          <w:p w14:paraId="0000038D"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Other, please specify</w:t>
            </w:r>
          </w:p>
          <w:p w14:paraId="0000038E" w14:textId="77777777" w:rsidR="00B514AE" w:rsidRDefault="000D019D"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8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Multiple choice</w:t>
            </w:r>
          </w:p>
          <w:p w14:paraId="00000390"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9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p w14:paraId="00000392"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9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 exclusive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9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9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Q34 = yes (experienced discrimination)</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96"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97" w14:textId="77777777" w:rsidR="00B514AE" w:rsidRDefault="00B514AE">
            <w:pPr>
              <w:rPr>
                <w:rFonts w:ascii="Ebrima" w:eastAsia="Ebrima" w:hAnsi="Ebrima" w:cs="Ebrima"/>
              </w:rPr>
            </w:pPr>
          </w:p>
        </w:tc>
      </w:tr>
      <w:tr w:rsidR="00B514AE" w14:paraId="55705DE7" w14:textId="77777777">
        <w:trPr>
          <w:trHeight w:val="601"/>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98"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lastRenderedPageBreak/>
              <w:t>Future career plans</w:t>
            </w:r>
          </w:p>
          <w:p w14:paraId="0000039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b/>
                <w:color w:val="000000"/>
                <w:sz w:val="22"/>
                <w:szCs w:val="22"/>
              </w:rPr>
              <w:t>Thanks for your answers. We now want to find out about your career plans and expectations.</w:t>
            </w:r>
          </w:p>
        </w:tc>
      </w:tr>
      <w:tr w:rsidR="00B514AE" w14:paraId="52CF4D32" w14:textId="77777777" w:rsidTr="009D0DB0">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A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36.</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A1"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highlight w:val="white"/>
              </w:rPr>
              <w:t>H</w:t>
            </w:r>
            <w:r>
              <w:rPr>
                <w:rFonts w:ascii="Ebrima" w:eastAsia="Ebrima" w:hAnsi="Ebrima" w:cs="Ebrima"/>
                <w:color w:val="000000"/>
                <w:sz w:val="22"/>
                <w:szCs w:val="22"/>
              </w:rPr>
              <w:t xml:space="preserve">ow much do you expect your graduate </w:t>
            </w:r>
            <w:r>
              <w:rPr>
                <w:rFonts w:ascii="Ebrima" w:eastAsia="Ebrima" w:hAnsi="Ebrima" w:cs="Ebrima"/>
                <w:sz w:val="22"/>
                <w:szCs w:val="22"/>
              </w:rPr>
              <w:t xml:space="preserve">degree </w:t>
            </w:r>
            <w:r>
              <w:rPr>
                <w:rFonts w:ascii="Ebrima" w:eastAsia="Ebrima" w:hAnsi="Ebrima" w:cs="Ebrima"/>
                <w:color w:val="000000"/>
                <w:sz w:val="22"/>
                <w:szCs w:val="22"/>
              </w:rPr>
              <w:t>to improve your job prospects?</w:t>
            </w:r>
          </w:p>
          <w:p w14:paraId="000003A2"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A3" w14:textId="77777777" w:rsidR="00B514AE" w:rsidRDefault="000D019D"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Not at all</w:t>
            </w:r>
          </w:p>
          <w:p w14:paraId="000003A4" w14:textId="77777777" w:rsidR="00B514AE" w:rsidRDefault="000D019D"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Barely</w:t>
            </w:r>
          </w:p>
          <w:p w14:paraId="000003A5" w14:textId="77777777" w:rsidR="00B514AE" w:rsidRDefault="000D019D"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w:t>
            </w:r>
          </w:p>
          <w:p w14:paraId="000003A6" w14:textId="77777777" w:rsidR="00B514AE" w:rsidRDefault="000D019D"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Substantially</w:t>
            </w:r>
          </w:p>
          <w:p w14:paraId="000003A7" w14:textId="77777777" w:rsidR="00B514AE" w:rsidRDefault="000D019D"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Dramatically</w:t>
            </w:r>
          </w:p>
          <w:p w14:paraId="000003A8" w14:textId="77777777" w:rsidR="00B514AE" w:rsidRDefault="000D019D"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A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Grid question </w:t>
            </w:r>
          </w:p>
          <w:p w14:paraId="000003A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 point scale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A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A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AD"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AE" w14:textId="77777777" w:rsidR="00B514AE" w:rsidRDefault="00B514AE">
            <w:pPr>
              <w:rPr>
                <w:rFonts w:ascii="Ebrima" w:eastAsia="Ebrima" w:hAnsi="Ebrima" w:cs="Ebrima"/>
              </w:rPr>
            </w:pPr>
          </w:p>
        </w:tc>
      </w:tr>
      <w:tr w:rsidR="00B514AE" w14:paraId="75D14EAD" w14:textId="77777777" w:rsidTr="009D0DB0">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A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37.</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B0"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Which of the following sectors would you most like to work in ultimately? </w:t>
            </w:r>
          </w:p>
          <w:p w14:paraId="000003B1"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B2" w14:textId="77777777" w:rsidR="00B514AE" w:rsidRDefault="000D019D">
            <w:pPr>
              <w:pBdr>
                <w:top w:val="nil"/>
                <w:left w:val="nil"/>
                <w:bottom w:val="nil"/>
                <w:right w:val="nil"/>
                <w:between w:val="nil"/>
              </w:pBdr>
              <w:rPr>
                <w:rFonts w:ascii="Ebrima" w:eastAsia="Ebrima" w:hAnsi="Ebrima" w:cs="Ebrima"/>
                <w:i/>
                <w:color w:val="000000"/>
                <w:sz w:val="22"/>
                <w:szCs w:val="22"/>
              </w:rPr>
            </w:pPr>
            <w:r>
              <w:rPr>
                <w:rFonts w:ascii="Ebrima" w:eastAsia="Ebrima" w:hAnsi="Ebrima" w:cs="Ebrima"/>
                <w:i/>
                <w:color w:val="000000"/>
                <w:sz w:val="22"/>
                <w:szCs w:val="22"/>
              </w:rPr>
              <w:t>Please rank these sectors in order of appeal, where 1</w:t>
            </w:r>
            <w:r>
              <w:rPr>
                <w:rFonts w:ascii="Ebrima" w:eastAsia="Ebrima" w:hAnsi="Ebrima" w:cs="Ebrima"/>
                <w:i/>
                <w:color w:val="000000"/>
                <w:sz w:val="22"/>
                <w:szCs w:val="22"/>
                <w:vertAlign w:val="superscript"/>
              </w:rPr>
              <w:t>st</w:t>
            </w:r>
            <w:r>
              <w:rPr>
                <w:rFonts w:ascii="Ebrima" w:eastAsia="Ebrima" w:hAnsi="Ebrima" w:cs="Ebrima"/>
                <w:i/>
                <w:color w:val="000000"/>
                <w:sz w:val="22"/>
                <w:szCs w:val="22"/>
              </w:rPr>
              <w:t xml:space="preserve"> = most like to work in, by dragging and dropping them into the grey box.</w:t>
            </w:r>
          </w:p>
          <w:p w14:paraId="000003B6" w14:textId="77777777" w:rsidR="00B514AE" w:rsidRDefault="00B514AE">
            <w:pPr>
              <w:pBdr>
                <w:top w:val="nil"/>
                <w:left w:val="nil"/>
                <w:bottom w:val="nil"/>
                <w:right w:val="nil"/>
                <w:between w:val="nil"/>
              </w:pBdr>
              <w:rPr>
                <w:rFonts w:ascii="Ebrima" w:eastAsia="Ebrima" w:hAnsi="Ebrima" w:cs="Ebrima"/>
                <w:i/>
                <w:color w:val="000000"/>
                <w:sz w:val="22"/>
                <w:szCs w:val="22"/>
              </w:rPr>
            </w:pPr>
          </w:p>
          <w:p w14:paraId="000003B7" w14:textId="77777777" w:rsidR="00B514AE" w:rsidRDefault="000D019D"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Academia</w:t>
            </w:r>
          </w:p>
          <w:p w14:paraId="000003B8" w14:textId="77777777" w:rsidR="00B514AE" w:rsidRDefault="000D019D"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Industry</w:t>
            </w:r>
          </w:p>
          <w:p w14:paraId="000003B9" w14:textId="77777777" w:rsidR="00B514AE" w:rsidRDefault="000D019D"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Government</w:t>
            </w:r>
          </w:p>
          <w:p w14:paraId="000003BA" w14:textId="77777777" w:rsidR="00B514AE" w:rsidRDefault="000D019D"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Non-profit</w:t>
            </w:r>
          </w:p>
          <w:p w14:paraId="000003BB" w14:textId="77777777" w:rsidR="00B514AE" w:rsidRDefault="000D019D"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Medical</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B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Drag and drop</w:t>
            </w:r>
          </w:p>
          <w:p w14:paraId="000003BD"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B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Ranking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BF" w14:textId="13FA68BC" w:rsidR="00B514AE" w:rsidRPr="0081256D" w:rsidRDefault="0081256D">
            <w:pPr>
              <w:pBdr>
                <w:top w:val="nil"/>
                <w:left w:val="nil"/>
                <w:bottom w:val="nil"/>
                <w:right w:val="nil"/>
                <w:between w:val="nil"/>
              </w:pBdr>
              <w:rPr>
                <w:rFonts w:ascii="Ebrima" w:eastAsia="Ebrima" w:hAnsi="Ebrima" w:cs="Ebrima"/>
                <w:color w:val="000000"/>
                <w:sz w:val="22"/>
                <w:szCs w:val="22"/>
              </w:rPr>
            </w:pPr>
            <w:r w:rsidRPr="0081256D">
              <w:rPr>
                <w:rFonts w:ascii="Ebrima" w:eastAsia="Ebrima" w:hAnsi="Ebrima" w:cs="Ebrima"/>
                <w:b/>
                <w:color w:val="000000"/>
                <w:sz w:val="22"/>
                <w:szCs w:val="22"/>
                <w:highlight w:val="green"/>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C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C1" w14:textId="77777777" w:rsidR="00B514AE" w:rsidRDefault="00B514AE">
            <w:pPr>
              <w:pBdr>
                <w:top w:val="nil"/>
                <w:left w:val="nil"/>
                <w:bottom w:val="nil"/>
                <w:right w:val="nil"/>
                <w:between w:val="nil"/>
              </w:pBdr>
              <w:rPr>
                <w:rFonts w:ascii="Ebrima" w:eastAsia="Ebrima" w:hAnsi="Ebrima" w:cs="Ebrima"/>
                <w:color w:val="000000"/>
                <w:sz w:val="22"/>
                <w:szCs w:val="22"/>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C2" w14:textId="77777777" w:rsidR="00B514AE" w:rsidRDefault="00B514AE">
            <w:pPr>
              <w:rPr>
                <w:rFonts w:ascii="Ebrima" w:eastAsia="Ebrima" w:hAnsi="Ebrima" w:cs="Ebrima"/>
              </w:rPr>
            </w:pPr>
          </w:p>
        </w:tc>
      </w:tr>
      <w:tr w:rsidR="00B514AE" w14:paraId="79C4490B" w14:textId="77777777" w:rsidTr="009D0DB0">
        <w:trPr>
          <w:trHeight w:val="59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C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38.</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C4"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If you’re unlikely to pursue an academic research career, what are the main reasons? </w:t>
            </w:r>
            <w:r>
              <w:rPr>
                <w:rFonts w:ascii="Ebrima" w:eastAsia="Ebrima" w:hAnsi="Ebrima" w:cs="Ebrima"/>
                <w:i/>
                <w:color w:val="000000"/>
                <w:sz w:val="22"/>
                <w:szCs w:val="22"/>
              </w:rPr>
              <w:t>Please select as many as apply.</w:t>
            </w:r>
          </w:p>
          <w:p w14:paraId="000003C5"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C6"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am not interested in a research career </w:t>
            </w:r>
          </w:p>
          <w:p w14:paraId="000003C7"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don't think </w:t>
            </w:r>
            <w:r>
              <w:rPr>
                <w:rFonts w:ascii="Ebrima" w:eastAsia="Ebrima" w:hAnsi="Ebrima" w:cs="Ebrima"/>
                <w:sz w:val="22"/>
                <w:szCs w:val="22"/>
              </w:rPr>
              <w:t>I have the skills to be</w:t>
            </w:r>
            <w:r>
              <w:rPr>
                <w:rFonts w:ascii="Ebrima" w:eastAsia="Ebrima" w:hAnsi="Ebrima" w:cs="Ebrima"/>
                <w:color w:val="000000"/>
                <w:sz w:val="22"/>
                <w:szCs w:val="22"/>
              </w:rPr>
              <w:t xml:space="preserve"> able to launch a research career in academia</w:t>
            </w:r>
          </w:p>
          <w:p w14:paraId="000003C8" w14:textId="77777777" w:rsidR="00B514AE" w:rsidRDefault="000D019D" w:rsidP="009D0DB0">
            <w:pPr>
              <w:numPr>
                <w:ilvl w:val="0"/>
                <w:numId w:val="59"/>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Too competitive / lack of job opportunities</w:t>
            </w:r>
          </w:p>
          <w:p w14:paraId="000003C9" w14:textId="77777777" w:rsidR="00B514AE" w:rsidRDefault="000D019D" w:rsidP="009D0DB0">
            <w:pPr>
              <w:numPr>
                <w:ilvl w:val="0"/>
                <w:numId w:val="59"/>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I’d prefer a research career outside of academia</w:t>
            </w:r>
          </w:p>
          <w:p w14:paraId="000003CA"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don’t enjoy the research culture in academia</w:t>
            </w:r>
          </w:p>
          <w:p w14:paraId="000003CB"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salary would be too low in academic research</w:t>
            </w:r>
          </w:p>
          <w:p w14:paraId="000003CC"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funding climate is discouraging</w:t>
            </w:r>
          </w:p>
          <w:p w14:paraId="000003CD" w14:textId="77777777" w:rsidR="00B514AE" w:rsidRDefault="000D019D" w:rsidP="009D0DB0">
            <w:pPr>
              <w:numPr>
                <w:ilvl w:val="0"/>
                <w:numId w:val="59"/>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I don’t enjoy the research culture in academia</w:t>
            </w:r>
          </w:p>
          <w:p w14:paraId="000003CE"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Academic research requires too much administrative work today</w:t>
            </w:r>
          </w:p>
          <w:p w14:paraId="000003CF"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 It is too demanding</w:t>
            </w:r>
          </w:p>
          <w:p w14:paraId="000003D0"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 Lack of work/life balance</w:t>
            </w:r>
          </w:p>
          <w:p w14:paraId="000003D1"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political climate where I am currently based is hostile to academia</w:t>
            </w:r>
          </w:p>
          <w:p w14:paraId="000003D2" w14:textId="77777777" w:rsidR="00B514AE" w:rsidRDefault="000D019D"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D3"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lastRenderedPageBreak/>
              <w:t>Multiple choice</w:t>
            </w:r>
          </w:p>
          <w:p w14:paraId="000003D4"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3D5"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proofErr w:type="spellStart"/>
            <w:r>
              <w:rPr>
                <w:rFonts w:ascii="Ebrima" w:eastAsia="Ebrima" w:hAnsi="Ebrima" w:cs="Ebrima"/>
                <w:color w:val="000000"/>
                <w:sz w:val="22"/>
                <w:szCs w:val="22"/>
              </w:rPr>
              <w:t>Randomise</w:t>
            </w:r>
            <w:proofErr w:type="spellEnd"/>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D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D7" w14:textId="77777777" w:rsidR="00B514AE" w:rsidRDefault="000D019D">
            <w:pPr>
              <w:pBdr>
                <w:top w:val="nil"/>
                <w:left w:val="nil"/>
                <w:bottom w:val="nil"/>
                <w:right w:val="nil"/>
                <w:between w:val="nil"/>
              </w:pBdr>
              <w:rPr>
                <w:rFonts w:ascii="Ebrima" w:eastAsia="Ebrima" w:hAnsi="Ebrima" w:cs="Ebrima"/>
                <w:color w:val="000000"/>
                <w:sz w:val="22"/>
                <w:szCs w:val="22"/>
              </w:rPr>
            </w:pPr>
            <w:r w:rsidRPr="009E6006">
              <w:rPr>
                <w:rFonts w:ascii="Ebrima" w:eastAsia="Ebrima" w:hAnsi="Ebrima" w:cs="Ebrima"/>
                <w:color w:val="000000"/>
                <w:sz w:val="22"/>
                <w:szCs w:val="22"/>
              </w:rPr>
              <w:t>Ask if unlikely to work in academic research e.g. Q37 rank academic 3</w:t>
            </w:r>
            <w:r w:rsidRPr="009E6006">
              <w:rPr>
                <w:rFonts w:ascii="Ebrima" w:eastAsia="Ebrima" w:hAnsi="Ebrima" w:cs="Ebrima"/>
                <w:color w:val="000000"/>
                <w:sz w:val="22"/>
                <w:szCs w:val="22"/>
                <w:vertAlign w:val="superscript"/>
              </w:rPr>
              <w:t>rd</w:t>
            </w:r>
            <w:r w:rsidRPr="009E6006">
              <w:rPr>
                <w:rFonts w:ascii="Ebrima" w:eastAsia="Ebrima" w:hAnsi="Ebrima" w:cs="Ebrima"/>
                <w:color w:val="000000"/>
                <w:sz w:val="22"/>
                <w:szCs w:val="22"/>
              </w:rPr>
              <w:t>-5th</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D8"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D9" w14:textId="77777777" w:rsidR="00B514AE" w:rsidRDefault="00B514AE">
            <w:pPr>
              <w:rPr>
                <w:rFonts w:ascii="Ebrima" w:eastAsia="Ebrima" w:hAnsi="Ebrima" w:cs="Ebrima"/>
              </w:rPr>
            </w:pPr>
          </w:p>
        </w:tc>
      </w:tr>
      <w:tr w:rsidR="00B514AE" w14:paraId="24822ECC" w14:textId="77777777" w:rsidTr="009D0DB0">
        <w:trPr>
          <w:trHeight w:val="2655"/>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D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lastRenderedPageBreak/>
              <w:t>39.</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1D647BDD" w14:textId="4FB5AA7A" w:rsidR="009D0DB0" w:rsidRPr="009D0DB0" w:rsidRDefault="009D0DB0" w:rsidP="009D0DB0">
            <w:pPr>
              <w:pBdr>
                <w:top w:val="nil"/>
                <w:left w:val="nil"/>
                <w:bottom w:val="nil"/>
                <w:right w:val="nil"/>
                <w:between w:val="nil"/>
              </w:pBdr>
              <w:rPr>
                <w:rFonts w:ascii="Ebrima" w:eastAsia="Ebrima" w:hAnsi="Ebrima" w:cs="Ebrima"/>
                <w:sz w:val="22"/>
                <w:szCs w:val="22"/>
              </w:rPr>
            </w:pPr>
            <w:r w:rsidRPr="009D0DB0">
              <w:rPr>
                <w:rFonts w:ascii="Ebrima" w:eastAsia="Ebrima" w:hAnsi="Ebrima" w:cs="Ebrima"/>
                <w:sz w:val="22"/>
                <w:szCs w:val="22"/>
              </w:rPr>
              <w:t xml:space="preserve">In terms of </w:t>
            </w:r>
            <w:r>
              <w:rPr>
                <w:rFonts w:ascii="Ebrima" w:eastAsia="Ebrima" w:hAnsi="Ebrima" w:cs="Ebrima"/>
                <w:sz w:val="22"/>
                <w:szCs w:val="22"/>
              </w:rPr>
              <w:t>the quality of your graduate degree program</w:t>
            </w:r>
            <w:r w:rsidRPr="009D0DB0">
              <w:rPr>
                <w:rFonts w:ascii="Ebrima" w:eastAsia="Ebrima" w:hAnsi="Ebrima" w:cs="Ebrima"/>
                <w:sz w:val="22"/>
                <w:szCs w:val="22"/>
              </w:rPr>
              <w:t>, do you think that</w:t>
            </w:r>
            <w:r>
              <w:rPr>
                <w:rFonts w:ascii="Ebrima" w:eastAsia="Ebrima" w:hAnsi="Ebrima" w:cs="Ebrima"/>
                <w:sz w:val="22"/>
                <w:szCs w:val="22"/>
              </w:rPr>
              <w:t xml:space="preserve"> the</w:t>
            </w:r>
            <w:r w:rsidRPr="009D0DB0">
              <w:rPr>
                <w:rFonts w:ascii="Ebrima" w:eastAsia="Ebrima" w:hAnsi="Ebrima" w:cs="Ebrima"/>
                <w:sz w:val="22"/>
                <w:szCs w:val="22"/>
              </w:rPr>
              <w:t xml:space="preserve"> COVID-19 pandemic has...</w:t>
            </w:r>
          </w:p>
          <w:p w14:paraId="32F0A21C" w14:textId="77777777" w:rsidR="009D0DB0" w:rsidRPr="009D0DB0" w:rsidRDefault="009D0DB0" w:rsidP="009D0DB0">
            <w:pPr>
              <w:pBdr>
                <w:top w:val="nil"/>
                <w:left w:val="nil"/>
                <w:bottom w:val="nil"/>
                <w:right w:val="nil"/>
                <w:between w:val="nil"/>
              </w:pBdr>
              <w:ind w:left="120"/>
              <w:rPr>
                <w:rFonts w:ascii="Ebrima" w:eastAsia="Ebrima" w:hAnsi="Ebrima" w:cs="Ebrima"/>
                <w:sz w:val="22"/>
                <w:szCs w:val="22"/>
              </w:rPr>
            </w:pPr>
          </w:p>
          <w:p w14:paraId="5487C7F7" w14:textId="0F97D121" w:rsidR="009D0DB0" w:rsidRPr="009D0DB0" w:rsidRDefault="009D0DB0" w:rsidP="009D0DB0">
            <w:pPr>
              <w:pBdr>
                <w:top w:val="nil"/>
                <w:left w:val="nil"/>
                <w:bottom w:val="nil"/>
                <w:right w:val="nil"/>
                <w:between w:val="nil"/>
              </w:pBdr>
              <w:ind w:left="120"/>
              <w:rPr>
                <w:rFonts w:ascii="Ebrima" w:eastAsia="Ebrima" w:hAnsi="Ebrima" w:cs="Ebrima"/>
                <w:sz w:val="22"/>
                <w:szCs w:val="22"/>
              </w:rPr>
            </w:pPr>
            <w:r w:rsidRPr="009D0DB0">
              <w:rPr>
                <w:rFonts w:ascii="Ebrima" w:eastAsia="Ebrima" w:hAnsi="Ebrima" w:cs="Ebrima"/>
                <w:sz w:val="22"/>
                <w:szCs w:val="22"/>
              </w:rPr>
              <w:t>a)</w:t>
            </w:r>
            <w:r w:rsidRPr="009D0DB0">
              <w:rPr>
                <w:rFonts w:ascii="Ebrima" w:eastAsia="Ebrima" w:hAnsi="Ebrima" w:cs="Ebrima"/>
                <w:sz w:val="22"/>
                <w:szCs w:val="22"/>
              </w:rPr>
              <w:tab/>
              <w:t xml:space="preserve">Negatively impacted </w:t>
            </w:r>
            <w:r>
              <w:rPr>
                <w:rFonts w:ascii="Ebrima" w:eastAsia="Ebrima" w:hAnsi="Ebrima" w:cs="Ebrima"/>
                <w:sz w:val="22"/>
                <w:szCs w:val="22"/>
              </w:rPr>
              <w:t>the quality</w:t>
            </w:r>
            <w:r w:rsidRPr="009D0DB0">
              <w:rPr>
                <w:rFonts w:ascii="Ebrima" w:eastAsia="Ebrima" w:hAnsi="Ebrima" w:cs="Ebrima"/>
                <w:sz w:val="22"/>
                <w:szCs w:val="22"/>
              </w:rPr>
              <w:t xml:space="preserve"> </w:t>
            </w:r>
          </w:p>
          <w:p w14:paraId="780F269E" w14:textId="009008B5" w:rsidR="009D0DB0" w:rsidRPr="009D0DB0" w:rsidRDefault="009D0DB0" w:rsidP="009D0DB0">
            <w:pPr>
              <w:pBdr>
                <w:top w:val="nil"/>
                <w:left w:val="nil"/>
                <w:bottom w:val="nil"/>
                <w:right w:val="nil"/>
                <w:between w:val="nil"/>
              </w:pBdr>
              <w:ind w:left="120"/>
              <w:rPr>
                <w:rFonts w:ascii="Ebrima" w:eastAsia="Ebrima" w:hAnsi="Ebrima" w:cs="Ebrima"/>
                <w:sz w:val="22"/>
                <w:szCs w:val="22"/>
              </w:rPr>
            </w:pPr>
            <w:r w:rsidRPr="009D0DB0">
              <w:rPr>
                <w:rFonts w:ascii="Ebrima" w:eastAsia="Ebrima" w:hAnsi="Ebrima" w:cs="Ebrima"/>
                <w:sz w:val="22"/>
                <w:szCs w:val="22"/>
              </w:rPr>
              <w:t>b)</w:t>
            </w:r>
            <w:r w:rsidRPr="009D0DB0">
              <w:rPr>
                <w:rFonts w:ascii="Ebrima" w:eastAsia="Ebrima" w:hAnsi="Ebrima" w:cs="Ebrima"/>
                <w:sz w:val="22"/>
                <w:szCs w:val="22"/>
              </w:rPr>
              <w:tab/>
              <w:t xml:space="preserve">Positively impacted </w:t>
            </w:r>
            <w:r>
              <w:rPr>
                <w:rFonts w:ascii="Ebrima" w:eastAsia="Ebrima" w:hAnsi="Ebrima" w:cs="Ebrima"/>
                <w:sz w:val="22"/>
                <w:szCs w:val="22"/>
              </w:rPr>
              <w:t>the quality</w:t>
            </w:r>
          </w:p>
          <w:p w14:paraId="000003DF" w14:textId="311D2921" w:rsidR="00B514AE" w:rsidRDefault="009D0DB0" w:rsidP="009D0DB0">
            <w:pPr>
              <w:pBdr>
                <w:top w:val="nil"/>
                <w:left w:val="nil"/>
                <w:bottom w:val="nil"/>
                <w:right w:val="nil"/>
                <w:between w:val="nil"/>
              </w:pBdr>
              <w:ind w:left="120"/>
              <w:rPr>
                <w:rFonts w:ascii="Ebrima" w:eastAsia="Ebrima" w:hAnsi="Ebrima" w:cs="Ebrima"/>
                <w:sz w:val="22"/>
                <w:szCs w:val="22"/>
              </w:rPr>
            </w:pPr>
            <w:r w:rsidRPr="009D0DB0">
              <w:rPr>
                <w:rFonts w:ascii="Ebrima" w:eastAsia="Ebrima" w:hAnsi="Ebrima" w:cs="Ebrima"/>
                <w:sz w:val="22"/>
                <w:szCs w:val="22"/>
              </w:rPr>
              <w:t>c)</w:t>
            </w:r>
            <w:r w:rsidRPr="009D0DB0">
              <w:rPr>
                <w:rFonts w:ascii="Ebrima" w:eastAsia="Ebrima" w:hAnsi="Ebrima" w:cs="Ebrima"/>
                <w:sz w:val="22"/>
                <w:szCs w:val="22"/>
              </w:rPr>
              <w:tab/>
              <w:t xml:space="preserve">No </w:t>
            </w:r>
            <w:r>
              <w:rPr>
                <w:rFonts w:ascii="Ebrima" w:eastAsia="Ebrima" w:hAnsi="Ebrima" w:cs="Ebrima"/>
                <w:sz w:val="22"/>
                <w:szCs w:val="22"/>
              </w:rPr>
              <w:t>difference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E0"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3"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4" w14:textId="77777777" w:rsidR="00B514AE" w:rsidRDefault="000D019D">
            <w:pPr>
              <w:rPr>
                <w:rFonts w:ascii="Ebrima" w:eastAsia="Ebrima" w:hAnsi="Ebrima" w:cs="Ebrima"/>
                <w:highlight w:val="green"/>
              </w:rPr>
            </w:pPr>
            <w:r>
              <w:rPr>
                <w:rFonts w:ascii="Ebrima" w:eastAsia="Ebrima" w:hAnsi="Ebrima" w:cs="Ebrima"/>
                <w:highlight w:val="green"/>
              </w:rPr>
              <w:t>New question</w:t>
            </w:r>
          </w:p>
          <w:p w14:paraId="000003E5" w14:textId="77777777" w:rsidR="00B514AE" w:rsidRDefault="00B514AE">
            <w:pPr>
              <w:rPr>
                <w:rFonts w:ascii="Ebrima" w:eastAsia="Ebrima" w:hAnsi="Ebrima" w:cs="Ebrima"/>
                <w:highlight w:val="yellow"/>
              </w:rPr>
            </w:pPr>
          </w:p>
          <w:p w14:paraId="000003E6" w14:textId="77777777" w:rsidR="00B514AE" w:rsidRDefault="00B514AE">
            <w:pPr>
              <w:rPr>
                <w:rFonts w:ascii="Ebrima" w:eastAsia="Ebrima" w:hAnsi="Ebrima" w:cs="Ebrima"/>
                <w:highlight w:val="yellow"/>
              </w:rPr>
            </w:pPr>
          </w:p>
        </w:tc>
      </w:tr>
      <w:tr w:rsidR="00B514AE" w14:paraId="314A0E05" w14:textId="77777777" w:rsidTr="009D0DB0">
        <w:trPr>
          <w:trHeight w:val="2655"/>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E7"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40.a</w:t>
            </w:r>
          </w:p>
          <w:p w14:paraId="000003E8" w14:textId="77777777" w:rsidR="00B514AE" w:rsidRDefault="00B514AE">
            <w:pPr>
              <w:pBdr>
                <w:top w:val="nil"/>
                <w:left w:val="nil"/>
                <w:bottom w:val="nil"/>
                <w:right w:val="nil"/>
                <w:between w:val="nil"/>
              </w:pBdr>
              <w:rPr>
                <w:rFonts w:ascii="Ebrima" w:eastAsia="Ebrima" w:hAnsi="Ebrima" w:cs="Ebrima"/>
                <w:sz w:val="22"/>
                <w:szCs w:val="22"/>
              </w:rPr>
            </w:pPr>
          </w:p>
          <w:p w14:paraId="000003E9"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40.b</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EA" w14:textId="369307E2" w:rsidR="00B514AE" w:rsidRDefault="000D019D">
            <w:pPr>
              <w:pBdr>
                <w:top w:val="nil"/>
                <w:left w:val="nil"/>
                <w:bottom w:val="nil"/>
                <w:right w:val="nil"/>
                <w:between w:val="nil"/>
              </w:pBdr>
              <w:ind w:left="120"/>
              <w:rPr>
                <w:rFonts w:ascii="Ebrima" w:eastAsia="Ebrima" w:hAnsi="Ebrima" w:cs="Ebrima"/>
                <w:sz w:val="22"/>
                <w:szCs w:val="22"/>
              </w:rPr>
            </w:pPr>
            <w:r>
              <w:rPr>
                <w:rFonts w:ascii="Ebrima" w:eastAsia="Ebrima" w:hAnsi="Ebrima" w:cs="Ebrima"/>
                <w:sz w:val="22"/>
                <w:szCs w:val="22"/>
              </w:rPr>
              <w:t xml:space="preserve">Your answer indicates that the coronavirus pandemic has negatively affected </w:t>
            </w:r>
            <w:r w:rsidR="009D0DB0">
              <w:rPr>
                <w:rFonts w:ascii="Ebrima" w:eastAsia="Ebrima" w:hAnsi="Ebrima" w:cs="Ebrima"/>
                <w:sz w:val="22"/>
                <w:szCs w:val="22"/>
              </w:rPr>
              <w:t>the quality of your graduate degree program</w:t>
            </w:r>
            <w:r>
              <w:rPr>
                <w:rFonts w:ascii="Ebrima" w:eastAsia="Ebrima" w:hAnsi="Ebrima" w:cs="Ebrima"/>
                <w:sz w:val="22"/>
                <w:szCs w:val="22"/>
              </w:rPr>
              <w:t>, why is this?</w:t>
            </w:r>
          </w:p>
          <w:p w14:paraId="000003EB" w14:textId="77777777" w:rsidR="00B514AE" w:rsidRDefault="00B514AE">
            <w:pPr>
              <w:pBdr>
                <w:top w:val="nil"/>
                <w:left w:val="nil"/>
                <w:bottom w:val="nil"/>
                <w:right w:val="nil"/>
                <w:between w:val="nil"/>
              </w:pBdr>
              <w:ind w:left="120"/>
              <w:rPr>
                <w:rFonts w:ascii="Ebrima" w:eastAsia="Ebrima" w:hAnsi="Ebrima" w:cs="Ebrima"/>
                <w:sz w:val="22"/>
                <w:szCs w:val="22"/>
              </w:rPr>
            </w:pPr>
          </w:p>
          <w:p w14:paraId="000003EC" w14:textId="741042FB" w:rsidR="00B514AE" w:rsidRDefault="000D019D">
            <w:pPr>
              <w:pBdr>
                <w:top w:val="nil"/>
                <w:left w:val="nil"/>
                <w:bottom w:val="nil"/>
                <w:right w:val="nil"/>
                <w:between w:val="nil"/>
              </w:pBdr>
              <w:ind w:left="120"/>
              <w:rPr>
                <w:rFonts w:ascii="Ebrima" w:eastAsia="Ebrima" w:hAnsi="Ebrima" w:cs="Ebrima"/>
                <w:sz w:val="22"/>
                <w:szCs w:val="22"/>
              </w:rPr>
            </w:pPr>
            <w:r>
              <w:rPr>
                <w:rFonts w:ascii="Ebrima" w:eastAsia="Ebrima" w:hAnsi="Ebrima" w:cs="Ebrima"/>
                <w:sz w:val="22"/>
                <w:szCs w:val="22"/>
              </w:rPr>
              <w:t xml:space="preserve">Your answer indicates that the coronavirus pandemic has </w:t>
            </w:r>
            <w:r w:rsidR="009D0DB0">
              <w:rPr>
                <w:rFonts w:ascii="Ebrima" w:eastAsia="Ebrima" w:hAnsi="Ebrima" w:cs="Ebrima"/>
                <w:sz w:val="22"/>
                <w:szCs w:val="22"/>
              </w:rPr>
              <w:t>positively</w:t>
            </w:r>
            <w:r>
              <w:rPr>
                <w:rFonts w:ascii="Ebrima" w:eastAsia="Ebrima" w:hAnsi="Ebrima" w:cs="Ebrima"/>
                <w:sz w:val="22"/>
                <w:szCs w:val="22"/>
              </w:rPr>
              <w:t xml:space="preserve"> affected </w:t>
            </w:r>
            <w:r w:rsidR="009D0DB0">
              <w:rPr>
                <w:rFonts w:ascii="Ebrima" w:eastAsia="Ebrima" w:hAnsi="Ebrima" w:cs="Ebrima"/>
                <w:sz w:val="22"/>
                <w:szCs w:val="22"/>
              </w:rPr>
              <w:t>the quality of your degree program</w:t>
            </w:r>
            <w:r>
              <w:rPr>
                <w:rFonts w:ascii="Ebrima" w:eastAsia="Ebrima" w:hAnsi="Ebrima" w:cs="Ebrima"/>
                <w:sz w:val="22"/>
                <w:szCs w:val="22"/>
              </w:rPr>
              <w:t>, why is this?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10E3D645" w14:textId="77777777" w:rsidR="00B514AE" w:rsidRDefault="000D019D">
            <w:pPr>
              <w:pBdr>
                <w:top w:val="nil"/>
                <w:left w:val="nil"/>
                <w:bottom w:val="nil"/>
                <w:right w:val="nil"/>
                <w:between w:val="nil"/>
              </w:pBdr>
              <w:ind w:left="120"/>
              <w:rPr>
                <w:rFonts w:ascii="Ebrima" w:eastAsia="Ebrima" w:hAnsi="Ebrima" w:cs="Ebrima"/>
                <w:sz w:val="22"/>
                <w:szCs w:val="22"/>
              </w:rPr>
            </w:pPr>
            <w:r>
              <w:rPr>
                <w:rFonts w:ascii="Ebrima" w:eastAsia="Ebrima" w:hAnsi="Ebrima" w:cs="Ebrima"/>
                <w:sz w:val="22"/>
                <w:szCs w:val="22"/>
              </w:rPr>
              <w:t>Open question</w:t>
            </w:r>
          </w:p>
          <w:p w14:paraId="7E7E9DF1" w14:textId="77777777" w:rsidR="0014193E" w:rsidRDefault="0014193E">
            <w:pPr>
              <w:pBdr>
                <w:top w:val="nil"/>
                <w:left w:val="nil"/>
                <w:bottom w:val="nil"/>
                <w:right w:val="nil"/>
                <w:between w:val="nil"/>
              </w:pBdr>
              <w:ind w:left="120"/>
              <w:rPr>
                <w:rFonts w:ascii="Ebrima" w:eastAsia="Ebrima" w:hAnsi="Ebrima" w:cs="Ebrima"/>
                <w:sz w:val="22"/>
                <w:szCs w:val="22"/>
              </w:rPr>
            </w:pPr>
          </w:p>
          <w:p w14:paraId="000003ED" w14:textId="70D55E69" w:rsidR="0014193E" w:rsidRDefault="0014193E">
            <w:pPr>
              <w:pBdr>
                <w:top w:val="nil"/>
                <w:left w:val="nil"/>
                <w:bottom w:val="nil"/>
                <w:right w:val="nil"/>
                <w:between w:val="nil"/>
              </w:pBdr>
              <w:ind w:left="120"/>
              <w:rPr>
                <w:rFonts w:ascii="Ebrima" w:eastAsia="Ebrima" w:hAnsi="Ebrima" w:cs="Ebrima"/>
                <w:sz w:val="22"/>
                <w:szCs w:val="22"/>
              </w:rPr>
            </w:pPr>
            <w:r>
              <w:rPr>
                <w:rFonts w:ascii="Ebrima" w:eastAsia="Ebrima" w:hAnsi="Ebrima" w:cs="Ebrima"/>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E"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F" w14:textId="77777777" w:rsidR="00B514AE" w:rsidRDefault="000D019D">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Ask as appropriate based on question before</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F0"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F1" w14:textId="77777777" w:rsidR="00B514AE" w:rsidRDefault="000D019D">
            <w:pPr>
              <w:rPr>
                <w:rFonts w:ascii="Ebrima" w:eastAsia="Ebrima" w:hAnsi="Ebrima" w:cs="Ebrima"/>
                <w:highlight w:val="green"/>
              </w:rPr>
            </w:pPr>
            <w:r>
              <w:rPr>
                <w:rFonts w:ascii="Ebrima" w:eastAsia="Ebrima" w:hAnsi="Ebrima" w:cs="Ebrima"/>
                <w:highlight w:val="green"/>
              </w:rPr>
              <w:t>New question</w:t>
            </w:r>
          </w:p>
        </w:tc>
      </w:tr>
      <w:tr w:rsidR="00B514AE" w14:paraId="01089B5B" w14:textId="77777777">
        <w:trPr>
          <w:trHeight w:val="390"/>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F2"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lastRenderedPageBreak/>
              <w:t>Career expectations</w:t>
            </w:r>
          </w:p>
        </w:tc>
      </w:tr>
      <w:tr w:rsidR="00B514AE" w14:paraId="423C94C0" w14:textId="77777777" w:rsidTr="009D0DB0">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F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4</w:t>
            </w:r>
            <w:r>
              <w:rPr>
                <w:rFonts w:ascii="Ebrima" w:eastAsia="Ebrima" w:hAnsi="Ebrima" w:cs="Ebrima"/>
                <w:sz w:val="22"/>
                <w:szCs w:val="22"/>
              </w:rPr>
              <w:t>1</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F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How long do you think it will take you to find a permanent (non-trainee) position after you graduate?</w:t>
            </w:r>
          </w:p>
          <w:p w14:paraId="000003FB"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3FC" w14:textId="77777777" w:rsidR="00B514AE" w:rsidRDefault="000D019D"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Less than a year</w:t>
            </w:r>
          </w:p>
          <w:p w14:paraId="000003FD" w14:textId="77777777" w:rsidR="00B514AE" w:rsidRDefault="000D019D"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 to 2 years</w:t>
            </w:r>
          </w:p>
          <w:p w14:paraId="000003FE" w14:textId="77777777" w:rsidR="00B514AE" w:rsidRDefault="000D019D"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 to 3 years</w:t>
            </w:r>
          </w:p>
          <w:p w14:paraId="000003FF" w14:textId="77777777" w:rsidR="00B514AE" w:rsidRDefault="000D019D"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 to 6 years</w:t>
            </w:r>
          </w:p>
          <w:p w14:paraId="00000400" w14:textId="77777777" w:rsidR="00B514AE" w:rsidRDefault="000D019D"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than 6 years</w:t>
            </w:r>
          </w:p>
          <w:p w14:paraId="00000401" w14:textId="77777777" w:rsidR="00B514AE" w:rsidRDefault="000D019D"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w:t>
            </w:r>
          </w:p>
          <w:p w14:paraId="00000402" w14:textId="77777777" w:rsidR="00B514AE" w:rsidRDefault="000D019D" w:rsidP="009D0DB0">
            <w:pPr>
              <w:numPr>
                <w:ilvl w:val="0"/>
                <w:numId w:val="5"/>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I have already secured one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03"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0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0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06" w14:textId="77777777" w:rsidR="00B514AE" w:rsidRDefault="00B514AE">
            <w:pPr>
              <w:rPr>
                <w:rFonts w:ascii="Ebrima" w:eastAsia="Ebrima" w:hAnsi="Ebrima" w:cs="Ebrima"/>
                <w:color w:val="0000FF"/>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07" w14:textId="77777777" w:rsidR="00B514AE" w:rsidRDefault="00B514AE">
            <w:pPr>
              <w:rPr>
                <w:rFonts w:ascii="Ebrima" w:eastAsia="Ebrima" w:hAnsi="Ebrima" w:cs="Ebrima"/>
              </w:rPr>
            </w:pPr>
          </w:p>
        </w:tc>
      </w:tr>
      <w:tr w:rsidR="00B514AE" w14:paraId="2923676A" w14:textId="77777777" w:rsidTr="009D0DB0">
        <w:trPr>
          <w:trHeight w:val="31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0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2</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09"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How much more likely are you now to pursue a research career than when you launched your</w:t>
            </w:r>
            <w:r>
              <w:rPr>
                <w:rFonts w:ascii="Ebrima" w:eastAsia="Ebrima" w:hAnsi="Ebrima" w:cs="Ebrima"/>
                <w:sz w:val="22"/>
                <w:szCs w:val="22"/>
              </w:rPr>
              <w:t xml:space="preserve"> graduate degree</w:t>
            </w:r>
            <w:r>
              <w:rPr>
                <w:rFonts w:ascii="Ebrima" w:eastAsia="Ebrima" w:hAnsi="Ebrima" w:cs="Ebrima"/>
                <w:color w:val="000000"/>
                <w:sz w:val="22"/>
                <w:szCs w:val="22"/>
              </w:rPr>
              <w:t>?</w:t>
            </w:r>
          </w:p>
          <w:p w14:paraId="0000040A"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40B" w14:textId="77777777" w:rsidR="00B514AE" w:rsidRDefault="000D019D"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Much less likely</w:t>
            </w:r>
          </w:p>
          <w:p w14:paraId="0000040C" w14:textId="77777777" w:rsidR="00B514AE" w:rsidRDefault="000D019D"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 less likely</w:t>
            </w:r>
          </w:p>
          <w:p w14:paraId="0000040D" w14:textId="77777777" w:rsidR="00B514AE" w:rsidRDefault="000D019D"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Equally likely</w:t>
            </w:r>
          </w:p>
          <w:p w14:paraId="0000040E" w14:textId="77777777" w:rsidR="00B514AE" w:rsidRDefault="000D019D"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 more likely</w:t>
            </w:r>
          </w:p>
          <w:p w14:paraId="0000040F" w14:textId="77777777" w:rsidR="00B514AE" w:rsidRDefault="000D019D"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Much more likely</w:t>
            </w:r>
          </w:p>
          <w:p w14:paraId="00000410" w14:textId="77777777" w:rsidR="00B514AE" w:rsidRDefault="000D019D"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11"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Grid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1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1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14"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15" w14:textId="77777777" w:rsidR="00B514AE" w:rsidRDefault="000D019D">
            <w:pPr>
              <w:rPr>
                <w:rFonts w:ascii="Ebrima" w:eastAsia="Ebrima" w:hAnsi="Ebrima" w:cs="Ebrima"/>
              </w:rPr>
            </w:pPr>
            <w:r>
              <w:rPr>
                <w:rFonts w:ascii="Ebrima" w:eastAsia="Ebrima" w:hAnsi="Ebrima" w:cs="Ebrima"/>
              </w:rPr>
              <w:t>Benchmark career ambitions</w:t>
            </w:r>
          </w:p>
        </w:tc>
      </w:tr>
      <w:tr w:rsidR="00B514AE" w14:paraId="4E430E65" w14:textId="77777777">
        <w:trPr>
          <w:trHeight w:val="601"/>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16"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lastRenderedPageBreak/>
              <w:t>Careers support</w:t>
            </w:r>
          </w:p>
          <w:p w14:paraId="0000041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b/>
                <w:color w:val="000000"/>
                <w:sz w:val="22"/>
                <w:szCs w:val="22"/>
              </w:rPr>
              <w:t>Thanks for your answers so far. Only a few more sections to go!</w:t>
            </w:r>
          </w:p>
        </w:tc>
      </w:tr>
      <w:tr w:rsidR="00B514AE" w14:paraId="7D8C1E11" w14:textId="77777777" w:rsidTr="009D0DB0">
        <w:trPr>
          <w:trHeight w:val="72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1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3</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1F"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do you learn about available career opportunities that are </w:t>
            </w:r>
            <w:r>
              <w:rPr>
                <w:rFonts w:ascii="Ebrima" w:eastAsia="Ebrima" w:hAnsi="Ebrima" w:cs="Ebrima"/>
                <w:color w:val="000000"/>
                <w:sz w:val="22"/>
                <w:szCs w:val="22"/>
                <w:u w:val="single"/>
              </w:rPr>
              <w:t>beyond</w:t>
            </w:r>
            <w:r>
              <w:rPr>
                <w:rFonts w:ascii="Ebrima" w:eastAsia="Ebrima" w:hAnsi="Ebrima" w:cs="Ebrima"/>
                <w:color w:val="000000"/>
                <w:sz w:val="22"/>
                <w:szCs w:val="22"/>
              </w:rPr>
              <w:t xml:space="preserve"> academia? </w:t>
            </w:r>
            <w:r>
              <w:rPr>
                <w:rFonts w:ascii="Ebrima" w:eastAsia="Ebrima" w:hAnsi="Ebrima" w:cs="Ebrima"/>
                <w:i/>
                <w:color w:val="000000"/>
                <w:sz w:val="22"/>
                <w:szCs w:val="22"/>
              </w:rPr>
              <w:t>Please select all that apply.</w:t>
            </w:r>
          </w:p>
          <w:p w14:paraId="00000420"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21"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am only interested in academic career opportunities        </w:t>
            </w:r>
          </w:p>
          <w:p w14:paraId="00000422"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My institution provides relevant workshops and resources</w:t>
            </w:r>
          </w:p>
          <w:p w14:paraId="00000423"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cold-contact individuals in jobs that sound interesting</w:t>
            </w:r>
          </w:p>
          <w:p w14:paraId="00000424"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My family</w:t>
            </w:r>
          </w:p>
          <w:p w14:paraId="00000425"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Peers</w:t>
            </w:r>
          </w:p>
          <w:p w14:paraId="00000426"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Professional societies</w:t>
            </w:r>
          </w:p>
          <w:p w14:paraId="00000427"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i/>
                <w:color w:val="000000"/>
                <w:sz w:val="22"/>
                <w:szCs w:val="22"/>
              </w:rPr>
              <w:t>Nature</w:t>
            </w:r>
            <w:r>
              <w:rPr>
                <w:rFonts w:ascii="Ebrima" w:eastAsia="Ebrima" w:hAnsi="Ebrima" w:cs="Ebrima"/>
                <w:color w:val="000000"/>
                <w:sz w:val="22"/>
                <w:szCs w:val="22"/>
              </w:rPr>
              <w:t xml:space="preserve"> Careers</w:t>
            </w:r>
          </w:p>
          <w:p w14:paraId="00000428"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science publications/jobs boards</w:t>
            </w:r>
          </w:p>
          <w:p w14:paraId="00000429"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Another journal related to my area of </w:t>
            </w:r>
            <w:proofErr w:type="spellStart"/>
            <w:r>
              <w:rPr>
                <w:rFonts w:ascii="Ebrima" w:eastAsia="Ebrima" w:hAnsi="Ebrima" w:cs="Ebrima"/>
                <w:color w:val="000000"/>
                <w:sz w:val="22"/>
                <w:szCs w:val="22"/>
              </w:rPr>
              <w:t>speciality</w:t>
            </w:r>
            <w:proofErr w:type="spellEnd"/>
          </w:p>
          <w:p w14:paraId="0000042A"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Online resources including blogs</w:t>
            </w:r>
          </w:p>
          <w:p w14:paraId="0000042B"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LinkedIn, Twitter and other social networks</w:t>
            </w:r>
          </w:p>
          <w:p w14:paraId="0000042C"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Speaking with people in my lab</w:t>
            </w:r>
          </w:p>
          <w:p w14:paraId="0000042D"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Speaking with people in my department</w:t>
            </w:r>
          </w:p>
          <w:p w14:paraId="0000042E"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Scientific conferences</w:t>
            </w:r>
          </w:p>
          <w:p w14:paraId="0000042F" w14:textId="77777777" w:rsidR="00B514AE" w:rsidRDefault="000D019D"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30"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lastRenderedPageBreak/>
              <w:t>Multi choice</w:t>
            </w:r>
          </w:p>
          <w:p w14:paraId="00000431"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432"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Option a – exclusive </w:t>
            </w:r>
          </w:p>
          <w:p w14:paraId="00000433"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3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3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36" w14:textId="77777777" w:rsidR="00B514AE" w:rsidRDefault="00B514AE">
            <w:pPr>
              <w:rPr>
                <w:rFonts w:ascii="Ebrima" w:eastAsia="Ebrima" w:hAnsi="Ebrima" w:cs="Ebrima"/>
                <w:color w:val="0000FF"/>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37" w14:textId="77777777" w:rsidR="00B514AE" w:rsidRDefault="00B514AE">
            <w:pPr>
              <w:rPr>
                <w:rFonts w:ascii="Ebrima" w:eastAsia="Ebrima" w:hAnsi="Ebrima" w:cs="Ebrima"/>
              </w:rPr>
            </w:pPr>
          </w:p>
        </w:tc>
      </w:tr>
      <w:tr w:rsidR="00B514AE" w14:paraId="036A692A" w14:textId="77777777" w:rsidTr="009D0DB0">
        <w:trPr>
          <w:trHeight w:val="39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3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4</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39"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of the following would you say are the most difficult for graduate</w:t>
            </w:r>
            <w:r>
              <w:rPr>
                <w:rFonts w:ascii="Ebrima" w:eastAsia="Ebrima" w:hAnsi="Ebrima" w:cs="Ebrima"/>
              </w:rPr>
              <w:t xml:space="preserve"> </w:t>
            </w:r>
            <w:r>
              <w:rPr>
                <w:rFonts w:ascii="Ebrima" w:eastAsia="Ebrima" w:hAnsi="Ebrima" w:cs="Ebrima"/>
                <w:color w:val="000000"/>
                <w:sz w:val="22"/>
                <w:szCs w:val="22"/>
              </w:rPr>
              <w:t xml:space="preserve">students in </w:t>
            </w:r>
            <w:r>
              <w:rPr>
                <w:rFonts w:ascii="Ebrima" w:eastAsia="Ebrima" w:hAnsi="Ebrima" w:cs="Ebrima"/>
                <w:color w:val="000000"/>
                <w:sz w:val="22"/>
                <w:szCs w:val="22"/>
                <w:u w:val="single"/>
              </w:rPr>
              <w:t>the country</w:t>
            </w:r>
            <w:r>
              <w:rPr>
                <w:rFonts w:ascii="Ebrima" w:eastAsia="Ebrima" w:hAnsi="Ebrima" w:cs="Ebrima"/>
                <w:color w:val="000000"/>
                <w:sz w:val="22"/>
                <w:szCs w:val="22"/>
              </w:rPr>
              <w:t xml:space="preserve"> where you are studying? </w:t>
            </w:r>
            <w:r>
              <w:rPr>
                <w:rFonts w:ascii="Ebrima" w:eastAsia="Ebrima" w:hAnsi="Ebrima" w:cs="Ebrima"/>
                <w:i/>
                <w:color w:val="000000"/>
                <w:sz w:val="22"/>
                <w:szCs w:val="22"/>
              </w:rPr>
              <w:t>Please select a maximum of 3 answers.</w:t>
            </w:r>
          </w:p>
          <w:p w14:paraId="0000043A"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3B" w14:textId="77777777" w:rsidR="00B514AE" w:rsidRDefault="000D019D"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Learning what career possibilities exist</w:t>
            </w:r>
          </w:p>
          <w:p w14:paraId="0000043C" w14:textId="77777777" w:rsidR="00B514AE" w:rsidRDefault="000D019D"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Finding a permanent job after completing my education </w:t>
            </w:r>
            <w:r>
              <w:rPr>
                <w:rFonts w:ascii="Ebrima" w:eastAsia="Ebrima" w:hAnsi="Ebrima" w:cs="Ebrima"/>
              </w:rPr>
              <w:t xml:space="preserve">     </w:t>
            </w:r>
          </w:p>
          <w:p w14:paraId="0000043D" w14:textId="77777777" w:rsidR="00B514AE" w:rsidRDefault="000D019D"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Overall cost of living</w:t>
            </w:r>
          </w:p>
          <w:p w14:paraId="0000043E" w14:textId="77777777" w:rsidR="00B514AE" w:rsidRDefault="000D019D"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Lack of affordable housing</w:t>
            </w:r>
          </w:p>
          <w:p w14:paraId="0000043F" w14:textId="77777777" w:rsidR="00B514AE" w:rsidRDefault="000D019D"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Work/life balance</w:t>
            </w:r>
          </w:p>
          <w:p w14:paraId="00000440" w14:textId="77777777" w:rsidR="00B514AE" w:rsidRDefault="000D019D"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Future student debt</w:t>
            </w:r>
          </w:p>
          <w:p w14:paraId="00000441" w14:textId="77777777" w:rsidR="00B514AE" w:rsidRDefault="000D019D" w:rsidP="009D0DB0">
            <w:pPr>
              <w:numPr>
                <w:ilvl w:val="0"/>
                <w:numId w:val="47"/>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Living as an international student in another country (e.g. language barriers, visa issues, settling in)</w:t>
            </w:r>
          </w:p>
          <w:p w14:paraId="00000442" w14:textId="77777777" w:rsidR="00B514AE" w:rsidRDefault="000D019D"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43"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Multiple choice</w:t>
            </w:r>
          </w:p>
          <w:p w14:paraId="00000444"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Max 3</w:t>
            </w:r>
          </w:p>
          <w:p w14:paraId="00000445"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446"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4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4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49"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4A" w14:textId="77777777" w:rsidR="00B514AE" w:rsidRDefault="00B514AE">
            <w:pPr>
              <w:rPr>
                <w:rFonts w:ascii="Ebrima" w:eastAsia="Ebrima" w:hAnsi="Ebrima" w:cs="Ebrima"/>
              </w:rPr>
            </w:pPr>
          </w:p>
        </w:tc>
      </w:tr>
      <w:tr w:rsidR="00B514AE" w14:paraId="245134D2" w14:textId="77777777" w:rsidTr="009D0DB0">
        <w:trPr>
          <w:trHeight w:val="57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4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5</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4C"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Which of the following resources do you think graduate students need the most in order to establish a satisfying career? </w:t>
            </w:r>
            <w:r>
              <w:rPr>
                <w:rFonts w:ascii="Ebrima" w:eastAsia="Ebrima" w:hAnsi="Ebrima" w:cs="Ebrima"/>
                <w:i/>
                <w:color w:val="000000"/>
                <w:sz w:val="22"/>
                <w:szCs w:val="22"/>
              </w:rPr>
              <w:t>Please select a maximum of 3.</w:t>
            </w:r>
          </w:p>
          <w:p w14:paraId="0000044D"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4E" w14:textId="77777777" w:rsidR="00B514AE" w:rsidRDefault="000D019D"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Lower competition for grants</w:t>
            </w:r>
          </w:p>
          <w:p w14:paraId="0000044F" w14:textId="77777777" w:rsidR="00B514AE" w:rsidRDefault="000D019D"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Mentorship with individuals in my field/department/institution</w:t>
            </w:r>
          </w:p>
          <w:p w14:paraId="00000450" w14:textId="77777777" w:rsidR="00B514AE" w:rsidRDefault="000D019D"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Gender-specific mentorship with individuals in my field/department/institution</w:t>
            </w:r>
          </w:p>
          <w:p w14:paraId="00000451" w14:textId="77777777" w:rsidR="00B514AE" w:rsidRDefault="000D019D"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Better data/information about available career opportunities</w:t>
            </w:r>
          </w:p>
          <w:p w14:paraId="00000452" w14:textId="77777777" w:rsidR="00B514AE" w:rsidRDefault="000D019D"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Data on career paths of previous graduates from my </w:t>
            </w:r>
            <w:r>
              <w:rPr>
                <w:rFonts w:ascii="Ebrima" w:eastAsia="Ebrima" w:hAnsi="Ebrima" w:cs="Ebrima"/>
                <w:sz w:val="22"/>
                <w:szCs w:val="22"/>
              </w:rPr>
              <w:t>graduate degree</w:t>
            </w:r>
          </w:p>
          <w:p w14:paraId="00000453" w14:textId="77777777" w:rsidR="00B514AE" w:rsidRDefault="000D019D"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jobs in academia</w:t>
            </w:r>
          </w:p>
          <w:p w14:paraId="00000454" w14:textId="77777777" w:rsidR="00B514AE" w:rsidRDefault="000D019D"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Grants to help graduate students transition to permanent positions</w:t>
            </w:r>
          </w:p>
          <w:p w14:paraId="00000455" w14:textId="77777777" w:rsidR="00B514AE" w:rsidRDefault="000D019D"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56"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lastRenderedPageBreak/>
              <w:t>Multiple choice</w:t>
            </w:r>
          </w:p>
          <w:p w14:paraId="00000457"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Max 3</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5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5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5A"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5B" w14:textId="77777777" w:rsidR="00B514AE" w:rsidRDefault="00B514AE">
            <w:pPr>
              <w:rPr>
                <w:rFonts w:ascii="Ebrima" w:eastAsia="Ebrima" w:hAnsi="Ebrima" w:cs="Ebrima"/>
              </w:rPr>
            </w:pPr>
          </w:p>
        </w:tc>
      </w:tr>
      <w:tr w:rsidR="00B514AE" w14:paraId="5A64177B" w14:textId="77777777" w:rsidTr="009D0DB0">
        <w:trPr>
          <w:trHeight w:val="41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5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6</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5D"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well is your current </w:t>
            </w:r>
            <w:r>
              <w:rPr>
                <w:rFonts w:ascii="Ebrima" w:eastAsia="Ebrima" w:hAnsi="Ebrima" w:cs="Ebrima"/>
                <w:sz w:val="22"/>
                <w:szCs w:val="22"/>
              </w:rPr>
              <w:t>graduate degree</w:t>
            </w:r>
            <w:r>
              <w:rPr>
                <w:rFonts w:ascii="Ebrima" w:eastAsia="Ebrima" w:hAnsi="Ebrima" w:cs="Ebrima"/>
                <w:color w:val="000000"/>
                <w:sz w:val="22"/>
                <w:szCs w:val="22"/>
              </w:rPr>
              <w:t xml:space="preserve"> preparing you to carry out each of the following activities?</w:t>
            </w:r>
          </w:p>
          <w:p w14:paraId="0000045E"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5F" w14:textId="2DBC53C8"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Collecting and analy</w:t>
            </w:r>
            <w:r w:rsidR="004E1571">
              <w:rPr>
                <w:rFonts w:ascii="Ebrima" w:eastAsia="Ebrima" w:hAnsi="Ebrima" w:cs="Ebrima"/>
                <w:color w:val="000000"/>
                <w:sz w:val="22"/>
                <w:szCs w:val="22"/>
              </w:rPr>
              <w:t>z</w:t>
            </w:r>
            <w:r>
              <w:rPr>
                <w:rFonts w:ascii="Ebrima" w:eastAsia="Ebrima" w:hAnsi="Ebrima" w:cs="Ebrima"/>
                <w:color w:val="000000"/>
                <w:sz w:val="22"/>
                <w:szCs w:val="22"/>
              </w:rPr>
              <w:t>ing data</w:t>
            </w:r>
          </w:p>
          <w:p w14:paraId="00000460" w14:textId="77777777"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Designing robust reproducible experiments</w:t>
            </w:r>
          </w:p>
          <w:p w14:paraId="00000461" w14:textId="77777777"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Writing a paper for publication in a peer-reviewed journal</w:t>
            </w:r>
          </w:p>
          <w:p w14:paraId="00000462" w14:textId="77777777"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Applying for funding</w:t>
            </w:r>
          </w:p>
          <w:p w14:paraId="00000463" w14:textId="77777777"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Finding a satisfying career</w:t>
            </w:r>
          </w:p>
          <w:p w14:paraId="00000464" w14:textId="77777777"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Managing complex projects</w:t>
            </w:r>
          </w:p>
          <w:p w14:paraId="00000465" w14:textId="77777777"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Developing a business plan</w:t>
            </w:r>
          </w:p>
          <w:p w14:paraId="00000466" w14:textId="77777777"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Managing people</w:t>
            </w:r>
          </w:p>
          <w:p w14:paraId="00000467" w14:textId="77777777" w:rsidR="00B514AE" w:rsidRDefault="000D019D"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Managing a large operational budget</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6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46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 point scale</w:t>
            </w:r>
          </w:p>
          <w:p w14:paraId="0000046A"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6B" w14:textId="77777777" w:rsidR="00B514AE" w:rsidRDefault="000D019D"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Very badly</w:t>
            </w:r>
          </w:p>
          <w:p w14:paraId="0000046C" w14:textId="77777777" w:rsidR="00B514AE" w:rsidRDefault="000D019D"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Badly</w:t>
            </w:r>
          </w:p>
          <w:p w14:paraId="0000046D" w14:textId="77777777" w:rsidR="00B514AE" w:rsidRDefault="000D019D"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Neither well nor badly</w:t>
            </w:r>
          </w:p>
          <w:p w14:paraId="0000046E" w14:textId="77777777" w:rsidR="00B514AE" w:rsidRDefault="000D019D"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Well</w:t>
            </w:r>
          </w:p>
          <w:p w14:paraId="0000046F" w14:textId="77777777" w:rsidR="00B514AE" w:rsidRDefault="000D019D"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Very well</w:t>
            </w:r>
          </w:p>
          <w:p w14:paraId="00000470" w14:textId="77777777" w:rsidR="00B514AE" w:rsidRDefault="000D019D"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Unsure/Not applicable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7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7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73"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74" w14:textId="77777777" w:rsidR="00B514AE" w:rsidRDefault="00B514AE">
            <w:pPr>
              <w:rPr>
                <w:rFonts w:ascii="Ebrima" w:eastAsia="Ebrima" w:hAnsi="Ebrima" w:cs="Ebrima"/>
              </w:rPr>
            </w:pPr>
          </w:p>
        </w:tc>
      </w:tr>
      <w:tr w:rsidR="00B514AE" w14:paraId="4CE5B68E" w14:textId="77777777" w:rsidTr="009D0DB0">
        <w:trPr>
          <w:trHeight w:val="3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7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7</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76"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To what extent do you agree or disagree with the following statements?</w:t>
            </w:r>
          </w:p>
          <w:p w14:paraId="00000477"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 </w:t>
            </w:r>
          </w:p>
          <w:p w14:paraId="00000478" w14:textId="77777777" w:rsidR="00B514AE" w:rsidRDefault="000D019D" w:rsidP="009D0DB0">
            <w:pPr>
              <w:numPr>
                <w:ilvl w:val="0"/>
                <w:numId w:val="5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feel that my </w:t>
            </w:r>
            <w:r>
              <w:rPr>
                <w:rFonts w:ascii="Ebrima" w:eastAsia="Ebrima" w:hAnsi="Ebrima" w:cs="Ebrima"/>
                <w:sz w:val="22"/>
                <w:szCs w:val="22"/>
              </w:rPr>
              <w:t>graduate degree program</w:t>
            </w:r>
            <w:r>
              <w:rPr>
                <w:rFonts w:ascii="Ebrima" w:eastAsia="Ebrima" w:hAnsi="Ebrima" w:cs="Ebrima"/>
                <w:color w:val="000000"/>
                <w:sz w:val="22"/>
                <w:szCs w:val="22"/>
              </w:rPr>
              <w:t xml:space="preserve"> is preparing me well for a research career</w:t>
            </w:r>
          </w:p>
          <w:p w14:paraId="00000479" w14:textId="77777777" w:rsidR="00B514AE" w:rsidRDefault="000D019D" w:rsidP="009D0DB0">
            <w:pPr>
              <w:numPr>
                <w:ilvl w:val="0"/>
                <w:numId w:val="5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feel that my </w:t>
            </w:r>
            <w:r>
              <w:rPr>
                <w:rFonts w:ascii="Ebrima" w:eastAsia="Ebrima" w:hAnsi="Ebrima" w:cs="Ebrima"/>
                <w:sz w:val="22"/>
                <w:szCs w:val="22"/>
              </w:rPr>
              <w:t>graduate degree program</w:t>
            </w:r>
            <w:r>
              <w:rPr>
                <w:rFonts w:ascii="Ebrima" w:eastAsia="Ebrima" w:hAnsi="Ebrima" w:cs="Ebrima"/>
                <w:color w:val="000000"/>
                <w:sz w:val="22"/>
                <w:szCs w:val="22"/>
              </w:rPr>
              <w:t xml:space="preserve"> is preparing me well for a </w:t>
            </w:r>
            <w:r w:rsidRPr="004E1571">
              <w:rPr>
                <w:rFonts w:ascii="Ebrima" w:eastAsia="Ebrima" w:hAnsi="Ebrima" w:cs="Ebrima"/>
                <w:color w:val="000000"/>
                <w:sz w:val="22"/>
                <w:szCs w:val="22"/>
                <w:u w:val="single"/>
              </w:rPr>
              <w:t>non-research</w:t>
            </w:r>
            <w:r>
              <w:rPr>
                <w:rFonts w:ascii="Ebrima" w:eastAsia="Ebrima" w:hAnsi="Ebrima" w:cs="Ebrima"/>
                <w:color w:val="000000"/>
                <w:sz w:val="22"/>
                <w:szCs w:val="22"/>
              </w:rPr>
              <w:t xml:space="preserve"> science-related career</w:t>
            </w:r>
          </w:p>
          <w:p w14:paraId="0000047A" w14:textId="77777777" w:rsidR="00B514AE" w:rsidRDefault="00B514AE">
            <w:pPr>
              <w:pBdr>
                <w:top w:val="nil"/>
                <w:left w:val="nil"/>
                <w:bottom w:val="nil"/>
                <w:right w:val="nil"/>
                <w:between w:val="nil"/>
              </w:pBdr>
              <w:tabs>
                <w:tab w:val="left" w:pos="720"/>
              </w:tabs>
              <w:rPr>
                <w:rFonts w:ascii="Ebrima" w:eastAsia="Ebrima" w:hAnsi="Ebrima" w:cs="Ebrima"/>
                <w:color w:val="000000"/>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7B"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Grid question</w:t>
            </w:r>
          </w:p>
          <w:p w14:paraId="0000047C"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5 point scale</w:t>
            </w:r>
          </w:p>
          <w:p w14:paraId="0000047D"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47E" w14:textId="77777777" w:rsidR="00B514AE" w:rsidRDefault="000D019D"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disagree</w:t>
            </w:r>
          </w:p>
          <w:p w14:paraId="0000047F" w14:textId="77777777" w:rsidR="00B514AE" w:rsidRDefault="000D019D"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Disagree</w:t>
            </w:r>
          </w:p>
          <w:p w14:paraId="00000480" w14:textId="77777777" w:rsidR="00B514AE" w:rsidRDefault="000D019D"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Neither agree nor disagree</w:t>
            </w:r>
          </w:p>
          <w:p w14:paraId="00000481" w14:textId="77777777" w:rsidR="00B514AE" w:rsidRDefault="000D019D"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Agree</w:t>
            </w:r>
          </w:p>
          <w:p w14:paraId="00000482" w14:textId="77777777" w:rsidR="00B514AE" w:rsidRDefault="000D019D"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agree</w:t>
            </w:r>
          </w:p>
          <w:p w14:paraId="00000483" w14:textId="77777777" w:rsidR="00B514AE" w:rsidRDefault="000D019D"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 I don't know</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8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8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86"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87" w14:textId="77777777" w:rsidR="00B514AE" w:rsidRDefault="00B514AE">
            <w:pPr>
              <w:rPr>
                <w:rFonts w:ascii="Ebrima" w:eastAsia="Ebrima" w:hAnsi="Ebrima" w:cs="Ebrima"/>
              </w:rPr>
            </w:pPr>
          </w:p>
        </w:tc>
      </w:tr>
      <w:tr w:rsidR="00B514AE" w14:paraId="23993C81" w14:textId="77777777" w:rsidTr="009D0DB0">
        <w:trPr>
          <w:trHeight w:val="54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8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8</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89"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Which, if any, of the following activities have you done to advance your career? </w:t>
            </w:r>
            <w:r>
              <w:rPr>
                <w:rFonts w:ascii="Ebrima" w:eastAsia="Ebrima" w:hAnsi="Ebrima" w:cs="Ebrima"/>
                <w:i/>
                <w:color w:val="000000"/>
                <w:sz w:val="22"/>
                <w:szCs w:val="22"/>
              </w:rPr>
              <w:t>Please select all that apply.</w:t>
            </w:r>
          </w:p>
          <w:p w14:paraId="0000048A"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8B" w14:textId="77777777" w:rsidR="00B514AE" w:rsidRDefault="000D019D"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Attended career seminars and/or workshops</w:t>
            </w:r>
          </w:p>
          <w:p w14:paraId="0000048C" w14:textId="77777777" w:rsidR="00B514AE" w:rsidRDefault="000D019D"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Attended networking events</w:t>
            </w:r>
          </w:p>
          <w:p w14:paraId="0000048D" w14:textId="77777777" w:rsidR="00B514AE" w:rsidRDefault="000D019D"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Developed my social media profile</w:t>
            </w:r>
          </w:p>
          <w:p w14:paraId="0000048E" w14:textId="77777777" w:rsidR="00B514AE" w:rsidRDefault="000D019D"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Worked out an individualized development plan</w:t>
            </w:r>
          </w:p>
          <w:p w14:paraId="0000048F" w14:textId="77777777" w:rsidR="00B514AE" w:rsidRDefault="000D019D"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Discussed my career future with a supervisor</w:t>
            </w:r>
          </w:p>
          <w:p w14:paraId="00000490" w14:textId="77777777" w:rsidR="00B514AE" w:rsidRDefault="000D019D"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Discussed my career future with a mentor</w:t>
            </w:r>
          </w:p>
          <w:p w14:paraId="00000491" w14:textId="77777777" w:rsidR="00B514AE" w:rsidRDefault="000D019D"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Discussed my career future with a careers counsellor at my institution</w:t>
            </w:r>
          </w:p>
          <w:p w14:paraId="00000492" w14:textId="77777777" w:rsidR="00B514AE" w:rsidRDefault="000D019D"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93"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Multiple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9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9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96"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97" w14:textId="77777777" w:rsidR="00B514AE" w:rsidRDefault="00B514AE">
            <w:pPr>
              <w:rPr>
                <w:rFonts w:ascii="Ebrima" w:eastAsia="Ebrima" w:hAnsi="Ebrima" w:cs="Ebrima"/>
              </w:rPr>
            </w:pPr>
          </w:p>
        </w:tc>
      </w:tr>
      <w:tr w:rsidR="00B514AE" w14:paraId="48B2EF50" w14:textId="77777777">
        <w:trPr>
          <w:trHeight w:val="601"/>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98"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lastRenderedPageBreak/>
              <w:t>Reflection</w:t>
            </w:r>
          </w:p>
          <w:p w14:paraId="0000049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b/>
                <w:color w:val="000000"/>
                <w:sz w:val="22"/>
                <w:szCs w:val="22"/>
              </w:rPr>
              <w:t>We’re almost finished!</w:t>
            </w:r>
          </w:p>
        </w:tc>
      </w:tr>
      <w:tr w:rsidR="00B514AE" w14:paraId="1393B0B9" w14:textId="77777777" w:rsidTr="009D0DB0">
        <w:trPr>
          <w:trHeight w:val="28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A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49</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A1"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What would you do differently right now if you were starting your </w:t>
            </w:r>
            <w:r>
              <w:rPr>
                <w:rFonts w:ascii="Ebrima" w:eastAsia="Ebrima" w:hAnsi="Ebrima" w:cs="Ebrima"/>
                <w:sz w:val="22"/>
                <w:szCs w:val="22"/>
              </w:rPr>
              <w:t>graduate degree</w:t>
            </w:r>
            <w:r>
              <w:rPr>
                <w:rFonts w:ascii="Ebrima" w:eastAsia="Ebrima" w:hAnsi="Ebrima" w:cs="Ebrima"/>
                <w:color w:val="000000"/>
                <w:sz w:val="22"/>
                <w:szCs w:val="22"/>
              </w:rPr>
              <w:t xml:space="preserve">? </w:t>
            </w:r>
            <w:r>
              <w:rPr>
                <w:rFonts w:ascii="Ebrima" w:eastAsia="Ebrima" w:hAnsi="Ebrima" w:cs="Ebrima"/>
                <w:i/>
                <w:color w:val="000000"/>
                <w:sz w:val="22"/>
                <w:szCs w:val="22"/>
              </w:rPr>
              <w:t>Please select as many as apply.</w:t>
            </w:r>
            <w:r>
              <w:rPr>
                <w:rFonts w:ascii="Ebrima" w:eastAsia="Ebrima" w:hAnsi="Ebrima" w:cs="Ebrima"/>
                <w:color w:val="000000"/>
                <w:sz w:val="22"/>
                <w:szCs w:val="22"/>
              </w:rPr>
              <w:t xml:space="preserve">  </w:t>
            </w:r>
          </w:p>
          <w:p w14:paraId="000004A2"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A3" w14:textId="77777777" w:rsidR="00B514AE" w:rsidRDefault="000D019D"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Change area of study</w:t>
            </w:r>
          </w:p>
          <w:p w14:paraId="000004A4" w14:textId="77777777" w:rsidR="00B514AE" w:rsidRDefault="000D019D"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Change supervisor </w:t>
            </w:r>
          </w:p>
          <w:p w14:paraId="000004A5" w14:textId="77777777" w:rsidR="00B514AE" w:rsidRDefault="000D019D"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Change university/institution</w:t>
            </w:r>
          </w:p>
          <w:p w14:paraId="000004A6" w14:textId="77777777" w:rsidR="00B514AE" w:rsidRDefault="000D019D"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Not pursue a graduate </w:t>
            </w:r>
            <w:r>
              <w:rPr>
                <w:rFonts w:ascii="Ebrima" w:eastAsia="Ebrima" w:hAnsi="Ebrima" w:cs="Ebrima"/>
                <w:sz w:val="22"/>
                <w:szCs w:val="22"/>
              </w:rPr>
              <w:t>degree</w:t>
            </w:r>
            <w:r>
              <w:rPr>
                <w:rFonts w:ascii="Ebrima" w:eastAsia="Ebrima" w:hAnsi="Ebrima" w:cs="Ebrima"/>
                <w:color w:val="000000"/>
                <w:sz w:val="22"/>
                <w:szCs w:val="22"/>
              </w:rPr>
              <w:t xml:space="preserve"> at all</w:t>
            </w:r>
          </w:p>
          <w:p w14:paraId="000004A7" w14:textId="77777777" w:rsidR="00B514AE" w:rsidRDefault="000D019D"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Nothing</w:t>
            </w:r>
          </w:p>
          <w:p w14:paraId="000004A8" w14:textId="77777777" w:rsidR="00B514AE" w:rsidRDefault="000D019D"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A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Multiple choice</w:t>
            </w:r>
          </w:p>
          <w:p w14:paraId="000004AA"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A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 and d as exclusive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A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A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AE"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AF" w14:textId="77777777" w:rsidR="00B514AE" w:rsidRDefault="00B514AE">
            <w:pPr>
              <w:rPr>
                <w:rFonts w:ascii="Ebrima" w:eastAsia="Ebrima" w:hAnsi="Ebrima" w:cs="Ebrima"/>
              </w:rPr>
            </w:pPr>
          </w:p>
        </w:tc>
      </w:tr>
      <w:tr w:rsidR="00B514AE" w14:paraId="23EF68D3" w14:textId="77777777" w:rsidTr="009D0DB0">
        <w:trPr>
          <w:trHeight w:val="10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B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50</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B1"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With the benefit of hindsight, what </w:t>
            </w:r>
            <w:r>
              <w:rPr>
                <w:rFonts w:ascii="Ebrima" w:eastAsia="Ebrima" w:hAnsi="Ebrima" w:cs="Ebrima"/>
                <w:color w:val="000000"/>
                <w:sz w:val="22"/>
                <w:szCs w:val="22"/>
                <w:u w:val="single"/>
              </w:rPr>
              <w:t>one</w:t>
            </w:r>
            <w:r>
              <w:rPr>
                <w:rFonts w:ascii="Ebrima" w:eastAsia="Ebrima" w:hAnsi="Ebrima" w:cs="Ebrima"/>
                <w:color w:val="000000"/>
                <w:sz w:val="22"/>
                <w:szCs w:val="22"/>
              </w:rPr>
              <w:t xml:space="preserve"> thing do you know now which you wish you’d known about when you started your </w:t>
            </w:r>
            <w:r>
              <w:rPr>
                <w:rFonts w:ascii="Ebrima" w:eastAsia="Ebrima" w:hAnsi="Ebrima" w:cs="Ebrima"/>
                <w:sz w:val="22"/>
                <w:szCs w:val="22"/>
              </w:rPr>
              <w:t>graduate degree</w:t>
            </w:r>
            <w:r>
              <w:rPr>
                <w:rFonts w:ascii="Ebrima" w:eastAsia="Ebrima" w:hAnsi="Ebrima" w:cs="Ebrima"/>
                <w:color w:val="000000"/>
                <w:sz w:val="22"/>
                <w:szCs w:val="22"/>
              </w:rPr>
              <w:t>?</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Open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5"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6" w14:textId="77777777" w:rsidR="00B514AE" w:rsidRDefault="00B514AE">
            <w:pPr>
              <w:rPr>
                <w:rFonts w:ascii="Ebrima" w:eastAsia="Ebrima" w:hAnsi="Ebrima" w:cs="Ebrima"/>
              </w:rPr>
            </w:pPr>
          </w:p>
        </w:tc>
      </w:tr>
      <w:tr w:rsidR="00B514AE" w14:paraId="3295224C" w14:textId="77777777">
        <w:trPr>
          <w:trHeight w:val="601"/>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7"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lastRenderedPageBreak/>
              <w:t>Final questions</w:t>
            </w:r>
          </w:p>
          <w:p w14:paraId="000004B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b/>
                <w:color w:val="000000"/>
                <w:sz w:val="22"/>
                <w:szCs w:val="22"/>
              </w:rPr>
              <w:t>We have a few questions we’d like to ask about you to finish off the survey.</w:t>
            </w:r>
          </w:p>
        </w:tc>
      </w:tr>
      <w:tr w:rsidR="00B514AE" w14:paraId="1E518791"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B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w:t>
            </w:r>
            <w:r>
              <w:rPr>
                <w:rFonts w:ascii="Ebrima" w:eastAsia="Ebrima" w:hAnsi="Ebrima" w:cs="Ebrima"/>
                <w:sz w:val="22"/>
                <w:szCs w:val="22"/>
              </w:rPr>
              <w:t>1</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C0"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What is your age?</w:t>
            </w:r>
          </w:p>
          <w:p w14:paraId="000004C1" w14:textId="77777777" w:rsidR="00B514AE" w:rsidRDefault="000D019D"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Under 18</w:t>
            </w:r>
          </w:p>
          <w:p w14:paraId="000004C2" w14:textId="77777777" w:rsidR="00B514AE" w:rsidRDefault="000D019D"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18 - 24</w:t>
            </w:r>
          </w:p>
          <w:p w14:paraId="000004C3" w14:textId="77777777" w:rsidR="00B514AE" w:rsidRDefault="000D019D"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25 - 34</w:t>
            </w:r>
          </w:p>
          <w:p w14:paraId="000004C4" w14:textId="77777777" w:rsidR="00B514AE" w:rsidRDefault="000D019D"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35 - 44</w:t>
            </w:r>
          </w:p>
          <w:p w14:paraId="000004C5" w14:textId="77777777" w:rsidR="00B514AE" w:rsidRDefault="000D019D"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45 - 54</w:t>
            </w:r>
          </w:p>
          <w:p w14:paraId="000004C6" w14:textId="77777777" w:rsidR="00B514AE" w:rsidRDefault="000D019D"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55 - 64</w:t>
            </w:r>
          </w:p>
          <w:p w14:paraId="000004C7" w14:textId="77777777" w:rsidR="00B514AE" w:rsidRDefault="000D019D"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65 or over</w:t>
            </w:r>
          </w:p>
          <w:p w14:paraId="000004C8" w14:textId="77777777" w:rsidR="00B514AE" w:rsidRDefault="000D019D"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C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C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C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CC"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CD" w14:textId="77777777" w:rsidR="00B514AE" w:rsidRDefault="00B514AE">
            <w:pPr>
              <w:rPr>
                <w:rFonts w:ascii="Ebrima" w:eastAsia="Ebrima" w:hAnsi="Ebrima" w:cs="Ebrima"/>
              </w:rPr>
            </w:pPr>
          </w:p>
        </w:tc>
      </w:tr>
      <w:tr w:rsidR="00B514AE" w14:paraId="38CA83DE" w14:textId="77777777" w:rsidTr="009D0DB0">
        <w:trPr>
          <w:trHeight w:val="18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C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w:t>
            </w:r>
            <w:r>
              <w:rPr>
                <w:rFonts w:ascii="Ebrima" w:eastAsia="Ebrima" w:hAnsi="Ebrima" w:cs="Ebrima"/>
                <w:sz w:val="22"/>
                <w:szCs w:val="22"/>
              </w:rPr>
              <w:t>2</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CF"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Are you…</w:t>
            </w:r>
          </w:p>
          <w:p w14:paraId="000004D0"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D1" w14:textId="77777777" w:rsidR="00B514AE" w:rsidRDefault="000D019D"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Male </w:t>
            </w:r>
          </w:p>
          <w:p w14:paraId="000004D2" w14:textId="77777777" w:rsidR="00B514AE" w:rsidRDefault="000D019D"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Female </w:t>
            </w:r>
          </w:p>
          <w:p w14:paraId="000004D3" w14:textId="77777777" w:rsidR="00B514AE" w:rsidRDefault="000D019D"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Non-binary</w:t>
            </w:r>
          </w:p>
          <w:p w14:paraId="000004D4" w14:textId="77777777" w:rsidR="00B514AE" w:rsidRDefault="000D019D"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I’d prefer to self-describe, please specify</w:t>
            </w:r>
          </w:p>
          <w:p w14:paraId="000004D5" w14:textId="77777777" w:rsidR="00B514AE" w:rsidRDefault="000D019D"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D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4D7"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D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D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D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DB"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DC" w14:textId="77777777" w:rsidR="00B514AE" w:rsidRDefault="00B514AE">
            <w:pPr>
              <w:rPr>
                <w:rFonts w:ascii="Ebrima" w:eastAsia="Ebrima" w:hAnsi="Ebrima" w:cs="Ebrima"/>
              </w:rPr>
            </w:pPr>
          </w:p>
        </w:tc>
      </w:tr>
      <w:tr w:rsidR="00B514AE" w14:paraId="4C31AC59" w14:textId="77777777" w:rsidTr="009D0DB0">
        <w:trPr>
          <w:trHeight w:val="39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D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w:t>
            </w:r>
            <w:r>
              <w:rPr>
                <w:rFonts w:ascii="Ebrima" w:eastAsia="Ebrima" w:hAnsi="Ebrima" w:cs="Ebrima"/>
                <w:sz w:val="22"/>
                <w:szCs w:val="22"/>
              </w:rPr>
              <w:t>3</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DE"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Do you consider yourself to be a racial/ethnic minority at your current institution?</w:t>
            </w:r>
          </w:p>
          <w:p w14:paraId="000004DF" w14:textId="77777777" w:rsidR="00B514AE" w:rsidRDefault="00B514AE">
            <w:pPr>
              <w:pBdr>
                <w:top w:val="nil"/>
                <w:left w:val="nil"/>
                <w:bottom w:val="nil"/>
                <w:right w:val="nil"/>
                <w:between w:val="nil"/>
              </w:pBdr>
              <w:ind w:left="120"/>
              <w:rPr>
                <w:rFonts w:ascii="Ebrima" w:eastAsia="Ebrima" w:hAnsi="Ebrima" w:cs="Ebrima"/>
                <w:color w:val="000000"/>
                <w:sz w:val="22"/>
                <w:szCs w:val="22"/>
              </w:rPr>
            </w:pPr>
          </w:p>
          <w:p w14:paraId="000004E0" w14:textId="77777777" w:rsidR="00B514AE" w:rsidRDefault="000D019D" w:rsidP="009D0DB0">
            <w:pPr>
              <w:numPr>
                <w:ilvl w:val="0"/>
                <w:numId w:val="8"/>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Yes</w:t>
            </w:r>
          </w:p>
          <w:p w14:paraId="000004E1" w14:textId="77777777" w:rsidR="00B514AE" w:rsidRDefault="000D019D" w:rsidP="009D0DB0">
            <w:pPr>
              <w:numPr>
                <w:ilvl w:val="0"/>
                <w:numId w:val="8"/>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No</w:t>
            </w:r>
          </w:p>
          <w:p w14:paraId="000004E2" w14:textId="77777777" w:rsidR="00B514AE" w:rsidRDefault="000D019D" w:rsidP="009D0DB0">
            <w:pPr>
              <w:numPr>
                <w:ilvl w:val="0"/>
                <w:numId w:val="8"/>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I’d 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E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4E4"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E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p w14:paraId="000004E6"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E7"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 exclusive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E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E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EA"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EB" w14:textId="77777777" w:rsidR="00B514AE" w:rsidRDefault="00B514AE">
            <w:pPr>
              <w:rPr>
                <w:rFonts w:ascii="Ebrima" w:eastAsia="Ebrima" w:hAnsi="Ebrima" w:cs="Ebrima"/>
              </w:rPr>
            </w:pPr>
          </w:p>
        </w:tc>
      </w:tr>
      <w:tr w:rsidR="00B514AE" w14:paraId="28AD9DDD"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E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w:t>
            </w:r>
            <w:r>
              <w:rPr>
                <w:rFonts w:ascii="Ebrima" w:eastAsia="Ebrima" w:hAnsi="Ebrima" w:cs="Ebrima"/>
                <w:sz w:val="22"/>
                <w:szCs w:val="22"/>
              </w:rPr>
              <w:t>4</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ED"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Do you have any caring responsibilities?</w:t>
            </w:r>
          </w:p>
          <w:p w14:paraId="000004EE"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EF" w14:textId="77777777" w:rsidR="00B514AE" w:rsidRDefault="000D019D"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to child/children under 12</w:t>
            </w:r>
          </w:p>
          <w:p w14:paraId="000004F0" w14:textId="77777777" w:rsidR="00B514AE" w:rsidRDefault="000D019D"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to child/children over 12</w:t>
            </w:r>
          </w:p>
          <w:p w14:paraId="000004F1" w14:textId="77777777" w:rsidR="00B514AE" w:rsidRDefault="000D019D"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to an adult(s)</w:t>
            </w:r>
          </w:p>
          <w:p w14:paraId="000004F2" w14:textId="77777777" w:rsidR="00B514AE" w:rsidRDefault="000D019D"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w:t>
            </w:r>
          </w:p>
          <w:p w14:paraId="000004F3" w14:textId="77777777" w:rsidR="00B514AE" w:rsidRDefault="000D019D"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Multiple choice</w:t>
            </w:r>
          </w:p>
          <w:p w14:paraId="000004F5"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F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 exclusive</w:t>
            </w:r>
          </w:p>
          <w:p w14:paraId="000004F7"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4F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A"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B"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C" w14:textId="77777777" w:rsidR="00B514AE" w:rsidRDefault="00B514AE">
            <w:pPr>
              <w:rPr>
                <w:rFonts w:ascii="Ebrima" w:eastAsia="Ebrima" w:hAnsi="Ebrima" w:cs="Ebrima"/>
              </w:rPr>
            </w:pPr>
          </w:p>
        </w:tc>
      </w:tr>
      <w:tr w:rsidR="00B514AE" w14:paraId="278DDE5C" w14:textId="77777777" w:rsidTr="009D0DB0">
        <w:trPr>
          <w:trHeight w:val="7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F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w:t>
            </w:r>
            <w:r>
              <w:rPr>
                <w:rFonts w:ascii="Ebrima" w:eastAsia="Ebrima" w:hAnsi="Ebrima" w:cs="Ebrima"/>
                <w:sz w:val="22"/>
                <w:szCs w:val="22"/>
              </w:rPr>
              <w:t>5</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Thank you for taking part in the survey. Are there any more comments you’d like to share with us?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Open</w:t>
            </w:r>
          </w:p>
          <w:p w14:paraId="00000500"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50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4"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5" w14:textId="77777777" w:rsidR="00B514AE" w:rsidRDefault="00B514AE">
            <w:pPr>
              <w:rPr>
                <w:rFonts w:ascii="Ebrima" w:eastAsia="Ebrima" w:hAnsi="Ebrima" w:cs="Ebrima"/>
              </w:rPr>
            </w:pPr>
          </w:p>
        </w:tc>
      </w:tr>
      <w:tr w:rsidR="00B514AE" w14:paraId="0898364F" w14:textId="77777777">
        <w:trPr>
          <w:trHeight w:val="390"/>
        </w:trPr>
        <w:tc>
          <w:tcPr>
            <w:tcW w:w="141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6" w14:textId="77777777" w:rsidR="00B514AE" w:rsidRDefault="000D019D">
            <w:pPr>
              <w:keepNext/>
              <w:keepLines/>
              <w:pBdr>
                <w:top w:val="nil"/>
                <w:left w:val="nil"/>
                <w:bottom w:val="nil"/>
                <w:right w:val="nil"/>
                <w:between w:val="nil"/>
              </w:pBdr>
              <w:spacing w:before="240"/>
              <w:rPr>
                <w:rFonts w:ascii="Ebrima" w:eastAsia="Ebrima" w:hAnsi="Ebrima" w:cs="Ebrima"/>
                <w:color w:val="AC3045"/>
                <w:sz w:val="32"/>
                <w:szCs w:val="32"/>
              </w:rPr>
            </w:pPr>
            <w:r>
              <w:rPr>
                <w:rFonts w:ascii="Ebrima" w:eastAsia="Ebrima" w:hAnsi="Ebrima" w:cs="Ebrima"/>
                <w:color w:val="AC3045"/>
                <w:sz w:val="32"/>
                <w:szCs w:val="32"/>
              </w:rPr>
              <w:t>Thank you</w:t>
            </w:r>
          </w:p>
        </w:tc>
      </w:tr>
      <w:tr w:rsidR="00B514AE" w14:paraId="526821BB"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0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w:t>
            </w:r>
            <w:r>
              <w:rPr>
                <w:rFonts w:ascii="Ebrima" w:eastAsia="Ebrima" w:hAnsi="Ebrima" w:cs="Ebrima"/>
                <w:sz w:val="22"/>
                <w:szCs w:val="22"/>
              </w:rPr>
              <w:t>6</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Would you like to be entered into a prize draw for a chance to win 1 of 5x GBP £100? </w:t>
            </w:r>
            <w:r>
              <w:rPr>
                <w:rFonts w:ascii="Ebrima" w:eastAsia="Ebrima" w:hAnsi="Ebrima" w:cs="Ebrima"/>
                <w:i/>
                <w:color w:val="000000"/>
                <w:sz w:val="22"/>
                <w:szCs w:val="22"/>
              </w:rPr>
              <w:t xml:space="preserve">You can find prize draw terms and conditions </w:t>
            </w:r>
            <w:hyperlink r:id="rId14">
              <w:r>
                <w:rPr>
                  <w:rFonts w:ascii="Ebrima" w:eastAsia="Ebrima" w:hAnsi="Ebrima" w:cs="Ebrima"/>
                  <w:i/>
                  <w:color w:val="FAA972"/>
                  <w:sz w:val="22"/>
                  <w:szCs w:val="22"/>
                  <w:u w:val="single"/>
                </w:rPr>
                <w:t>here</w:t>
              </w:r>
            </w:hyperlink>
            <w:r>
              <w:rPr>
                <w:rFonts w:ascii="Ebrima" w:eastAsia="Ebrima" w:hAnsi="Ebrima" w:cs="Ebrima"/>
                <w:i/>
                <w:color w:val="000000"/>
                <w:sz w:val="22"/>
                <w:szCs w:val="22"/>
              </w:rPr>
              <w:t>.</w:t>
            </w:r>
            <w:r>
              <w:rPr>
                <w:rFonts w:ascii="Ebrima" w:eastAsia="Ebrima" w:hAnsi="Ebrima" w:cs="Ebrima"/>
                <w:color w:val="000000"/>
                <w:sz w:val="22"/>
                <w:szCs w:val="22"/>
              </w:rPr>
              <w:t xml:space="preserve"> </w:t>
            </w:r>
            <w:r>
              <w:rPr>
                <w:rFonts w:ascii="Ebrima" w:eastAsia="Ebrima" w:hAnsi="Ebrima" w:cs="Ebrima"/>
                <w:i/>
                <w:color w:val="000000"/>
                <w:sz w:val="22"/>
                <w:szCs w:val="22"/>
              </w:rPr>
              <w:t>Shift Learning will be administering the incentive and a winner will be contacted within 4 weeks of the survey closing date.</w:t>
            </w:r>
          </w:p>
          <w:p w14:paraId="0000050F" w14:textId="77777777" w:rsidR="00B514AE" w:rsidRDefault="000D019D" w:rsidP="009D0DB0">
            <w:pPr>
              <w:numPr>
                <w:ilvl w:val="0"/>
                <w:numId w:val="37"/>
              </w:numPr>
              <w:pBdr>
                <w:top w:val="nil"/>
                <w:left w:val="nil"/>
                <w:bottom w:val="nil"/>
                <w:right w:val="nil"/>
                <w:between w:val="nil"/>
              </w:pBdr>
              <w:rPr>
                <w:rFonts w:ascii="Ebrima" w:eastAsia="Ebrima" w:hAnsi="Ebrima" w:cs="Ebrima"/>
                <w:b/>
                <w:color w:val="000000"/>
                <w:sz w:val="22"/>
                <w:szCs w:val="22"/>
              </w:rPr>
            </w:pPr>
            <w:r>
              <w:rPr>
                <w:rFonts w:ascii="Ebrima" w:eastAsia="Ebrima" w:hAnsi="Ebrima" w:cs="Ebrima"/>
                <w:color w:val="000000"/>
                <w:sz w:val="22"/>
                <w:szCs w:val="22"/>
              </w:rPr>
              <w:t>Yes</w:t>
            </w:r>
          </w:p>
          <w:p w14:paraId="00000510" w14:textId="77777777" w:rsidR="00B514AE" w:rsidRDefault="000D019D" w:rsidP="009D0DB0">
            <w:pPr>
              <w:numPr>
                <w:ilvl w:val="0"/>
                <w:numId w:val="37"/>
              </w:numPr>
              <w:pBdr>
                <w:top w:val="nil"/>
                <w:left w:val="nil"/>
                <w:bottom w:val="nil"/>
                <w:right w:val="nil"/>
                <w:between w:val="nil"/>
              </w:pBdr>
              <w:rPr>
                <w:rFonts w:ascii="Ebrima" w:eastAsia="Ebrima" w:hAnsi="Ebrima" w:cs="Ebrima"/>
                <w:b/>
                <w:color w:val="000000"/>
                <w:sz w:val="22"/>
                <w:szCs w:val="22"/>
              </w:rPr>
            </w:pPr>
            <w:r>
              <w:rPr>
                <w:rFonts w:ascii="Ebrima" w:eastAsia="Ebrima" w:hAnsi="Ebrima" w:cs="Ebrima"/>
                <w:color w:val="000000"/>
                <w:sz w:val="22"/>
                <w:szCs w:val="22"/>
              </w:rPr>
              <w:t>No</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1"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4"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5" w14:textId="77777777" w:rsidR="00B514AE" w:rsidRDefault="00B514AE">
            <w:pPr>
              <w:rPr>
                <w:rFonts w:ascii="Ebrima" w:eastAsia="Ebrima" w:hAnsi="Ebrima" w:cs="Ebrima"/>
              </w:rPr>
            </w:pPr>
          </w:p>
        </w:tc>
      </w:tr>
      <w:tr w:rsidR="00B514AE" w14:paraId="384AF003" w14:textId="77777777" w:rsidTr="009D0DB0">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1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w:t>
            </w:r>
            <w:r>
              <w:rPr>
                <w:rFonts w:ascii="Ebrima" w:eastAsia="Ebrima" w:hAnsi="Ebrima" w:cs="Ebrima"/>
                <w:sz w:val="22"/>
                <w:szCs w:val="22"/>
              </w:rPr>
              <w:t>7</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517" w14:textId="77777777" w:rsidR="00B514AE" w:rsidRDefault="009E6006">
            <w:pPr>
              <w:pBdr>
                <w:top w:val="nil"/>
                <w:left w:val="nil"/>
                <w:bottom w:val="nil"/>
                <w:right w:val="nil"/>
                <w:between w:val="nil"/>
              </w:pBdr>
              <w:ind w:left="120"/>
              <w:rPr>
                <w:rFonts w:ascii="Ebrima" w:eastAsia="Ebrima" w:hAnsi="Ebrima" w:cs="Ebrima"/>
                <w:color w:val="000000"/>
                <w:sz w:val="22"/>
                <w:szCs w:val="22"/>
              </w:rPr>
            </w:pPr>
            <w:sdt>
              <w:sdtPr>
                <w:tag w:val="goog_rdk_14"/>
                <w:id w:val="-3900319"/>
              </w:sdtPr>
              <w:sdtEndPr/>
              <w:sdtContent/>
            </w:sdt>
            <w:sdt>
              <w:sdtPr>
                <w:tag w:val="goog_rdk_15"/>
                <w:id w:val="-568732862"/>
              </w:sdtPr>
              <w:sdtEndPr/>
              <w:sdtContent/>
            </w:sdt>
            <w:r w:rsidR="000D019D">
              <w:rPr>
                <w:rFonts w:ascii="Ebrima" w:eastAsia="Ebrima" w:hAnsi="Ebrima" w:cs="Ebrima"/>
                <w:color w:val="000000"/>
                <w:sz w:val="22"/>
                <w:szCs w:val="22"/>
              </w:rPr>
              <w:t>Nature may want to contact you again to ask for more information on the subjects discussed in this survey, or to ask you specific questions about your comments and answers. This may include your experiences with bullying and discrimination. Are you happy to receive follow up requests?</w:t>
            </w:r>
          </w:p>
          <w:p w14:paraId="00000518"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Note by ticking yes, Nature will have access to your full survey response.</w:t>
            </w:r>
          </w:p>
          <w:p w14:paraId="00000519" w14:textId="77777777" w:rsidR="00B514AE" w:rsidRDefault="000D019D" w:rsidP="009D0DB0">
            <w:pPr>
              <w:numPr>
                <w:ilvl w:val="0"/>
                <w:numId w:val="2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w:t>
            </w:r>
          </w:p>
          <w:p w14:paraId="0000051A" w14:textId="77777777" w:rsidR="00B514AE" w:rsidRDefault="000D019D" w:rsidP="009D0DB0">
            <w:pPr>
              <w:numPr>
                <w:ilvl w:val="0"/>
                <w:numId w:val="2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B"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C"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E"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F" w14:textId="77777777" w:rsidR="00B514AE" w:rsidRDefault="00B514AE">
            <w:pPr>
              <w:rPr>
                <w:rFonts w:ascii="Ebrima" w:eastAsia="Ebrima" w:hAnsi="Ebrima" w:cs="Ebrima"/>
              </w:rPr>
            </w:pPr>
          </w:p>
        </w:tc>
      </w:tr>
      <w:tr w:rsidR="00B514AE" w14:paraId="2DE6712B" w14:textId="77777777" w:rsidTr="009D0DB0">
        <w:trPr>
          <w:trHeight w:val="44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20"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58.</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521" w14:textId="77777777" w:rsidR="00B514AE" w:rsidRDefault="000D019D">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Springer Nature is keen to update graduate</w:t>
            </w:r>
            <w:r>
              <w:rPr>
                <w:rFonts w:ascii="Ebrima" w:eastAsia="Ebrima" w:hAnsi="Ebrima" w:cs="Ebrima"/>
              </w:rPr>
              <w:t xml:space="preserve"> </w:t>
            </w:r>
            <w:r>
              <w:rPr>
                <w:rFonts w:ascii="Ebrima" w:eastAsia="Ebrima" w:hAnsi="Ebrima" w:cs="Ebrima"/>
                <w:color w:val="000000"/>
                <w:sz w:val="22"/>
                <w:szCs w:val="22"/>
              </w:rPr>
              <w:t xml:space="preserve">students with advice and information about their program and career options via a regular newsletter. Would you like to be kept informed about this planned service from Nature Careers? </w:t>
            </w:r>
            <w:r>
              <w:rPr>
                <w:rFonts w:ascii="Ebrima" w:eastAsia="Ebrima" w:hAnsi="Ebrima" w:cs="Ebrima"/>
                <w:i/>
                <w:color w:val="000000"/>
                <w:sz w:val="22"/>
                <w:szCs w:val="22"/>
              </w:rPr>
              <w:t>Please note that by ticking yes, you are giving permission for Springer Nature to contact you via email.</w:t>
            </w:r>
            <w:r>
              <w:rPr>
                <w:rFonts w:ascii="Ebrima" w:eastAsia="Ebrima" w:hAnsi="Ebrima" w:cs="Ebrima"/>
                <w:color w:val="000000"/>
                <w:sz w:val="22"/>
                <w:szCs w:val="22"/>
              </w:rPr>
              <w:t xml:space="preserve"> </w:t>
            </w:r>
            <w:r>
              <w:rPr>
                <w:rFonts w:ascii="Ebrima" w:eastAsia="Ebrima" w:hAnsi="Ebrima" w:cs="Ebrima"/>
                <w:i/>
                <w:color w:val="000000"/>
                <w:sz w:val="22"/>
                <w:szCs w:val="22"/>
              </w:rPr>
              <w:t>Please review Nature's privacy policy for more information: https://www.nature.com/info/privacy</w:t>
            </w:r>
          </w:p>
          <w:p w14:paraId="00000522" w14:textId="77777777" w:rsidR="00B514AE" w:rsidRDefault="000D019D" w:rsidP="009D0DB0">
            <w:pPr>
              <w:numPr>
                <w:ilvl w:val="0"/>
                <w:numId w:val="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Yes, I would like </w:t>
            </w:r>
            <w:r>
              <w:rPr>
                <w:rFonts w:ascii="Ebrima" w:eastAsia="Ebrima" w:hAnsi="Ebrima" w:cs="Ebrima"/>
                <w:i/>
                <w:color w:val="000000"/>
                <w:sz w:val="22"/>
                <w:szCs w:val="22"/>
              </w:rPr>
              <w:t xml:space="preserve">Nature </w:t>
            </w:r>
            <w:r>
              <w:rPr>
                <w:rFonts w:ascii="Ebrima" w:eastAsia="Ebrima" w:hAnsi="Ebrima" w:cs="Ebrima"/>
                <w:color w:val="000000"/>
                <w:sz w:val="22"/>
                <w:szCs w:val="22"/>
              </w:rPr>
              <w:t>Careers to contact me about a newsletter</w:t>
            </w:r>
          </w:p>
          <w:p w14:paraId="00000523" w14:textId="77777777" w:rsidR="00B514AE" w:rsidRDefault="000D019D" w:rsidP="009D0DB0">
            <w:pPr>
              <w:numPr>
                <w:ilvl w:val="0"/>
                <w:numId w:val="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Not at this time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4"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6"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7"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8" w14:textId="77777777" w:rsidR="00B514AE" w:rsidRDefault="00B514AE">
            <w:pPr>
              <w:rPr>
                <w:rFonts w:ascii="Ebrima" w:eastAsia="Ebrima" w:hAnsi="Ebrima" w:cs="Ebrima"/>
              </w:rPr>
            </w:pPr>
          </w:p>
        </w:tc>
      </w:tr>
      <w:tr w:rsidR="00B514AE" w14:paraId="7C903C6F" w14:textId="77777777" w:rsidTr="009D0DB0">
        <w:trPr>
          <w:trHeight w:val="36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2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59.</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A" w14:textId="77777777" w:rsidR="00B514AE" w:rsidRDefault="000D019D">
            <w:pPr>
              <w:pBdr>
                <w:top w:val="nil"/>
                <w:left w:val="nil"/>
                <w:bottom w:val="nil"/>
                <w:right w:val="nil"/>
                <w:between w:val="nil"/>
              </w:pBdr>
              <w:rPr>
                <w:rFonts w:ascii="Ebrima" w:eastAsia="Ebrima" w:hAnsi="Ebrima" w:cs="Ebrima"/>
                <w:i/>
                <w:color w:val="000000"/>
                <w:sz w:val="22"/>
                <w:szCs w:val="22"/>
              </w:rPr>
            </w:pPr>
            <w:r>
              <w:rPr>
                <w:rFonts w:ascii="Ebrima" w:eastAsia="Ebrima" w:hAnsi="Ebrima" w:cs="Ebrima"/>
                <w:color w:val="000000"/>
                <w:sz w:val="22"/>
                <w:szCs w:val="22"/>
              </w:rPr>
              <w:t xml:space="preserve">Shift Learning carry out paid research in the education sector throughout the year. Would you be happy to be contacted about relevant future research opportunities? </w:t>
            </w:r>
            <w:r>
              <w:rPr>
                <w:rFonts w:ascii="Ebrima" w:eastAsia="Ebrima" w:hAnsi="Ebrima" w:cs="Ebrima"/>
                <w:i/>
                <w:color w:val="000000"/>
                <w:sz w:val="22"/>
                <w:szCs w:val="22"/>
              </w:rPr>
              <w:t>Please note that by ticking yes, you are agreeing for Shift Learning to use the information provided in this survey to contact you for future research. If you do not wish to join our research list, please move onto the next question.</w:t>
            </w:r>
          </w:p>
          <w:p w14:paraId="0000052B" w14:textId="77777777" w:rsidR="00B514AE" w:rsidRDefault="000D019D" w:rsidP="009D0DB0">
            <w:pPr>
              <w:numPr>
                <w:ilvl w:val="0"/>
                <w:numId w:val="2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I would like to join the Shift Learning research list</w:t>
            </w:r>
          </w:p>
          <w:p w14:paraId="0000052C" w14:textId="77777777" w:rsidR="00B514AE" w:rsidRDefault="000D019D" w:rsidP="009D0DB0">
            <w:pPr>
              <w:numPr>
                <w:ilvl w:val="0"/>
                <w:numId w:val="2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Not at this time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D"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E"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0"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1" w14:textId="77777777" w:rsidR="00B514AE" w:rsidRDefault="00B514AE">
            <w:pPr>
              <w:rPr>
                <w:rFonts w:ascii="Ebrima" w:eastAsia="Ebrima" w:hAnsi="Ebrima" w:cs="Ebrima"/>
              </w:rPr>
            </w:pPr>
          </w:p>
        </w:tc>
      </w:tr>
      <w:tr w:rsidR="00B514AE" w14:paraId="446B68E8" w14:textId="77777777" w:rsidTr="009D0DB0">
        <w:trPr>
          <w:trHeight w:val="36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32"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60.</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3"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Please fill in your contact details below. </w:t>
            </w:r>
          </w:p>
          <w:p w14:paraId="00000534" w14:textId="77777777" w:rsidR="00B514AE" w:rsidRDefault="00B514AE">
            <w:pPr>
              <w:pBdr>
                <w:top w:val="nil"/>
                <w:left w:val="nil"/>
                <w:bottom w:val="nil"/>
                <w:right w:val="nil"/>
                <w:between w:val="nil"/>
              </w:pBdr>
              <w:rPr>
                <w:rFonts w:ascii="Ebrima" w:eastAsia="Ebrima" w:hAnsi="Ebrima" w:cs="Ebrima"/>
                <w:color w:val="000000"/>
                <w:sz w:val="22"/>
                <w:szCs w:val="22"/>
              </w:rPr>
            </w:pPr>
          </w:p>
          <w:p w14:paraId="00000535"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i/>
                <w:color w:val="000000"/>
                <w:sz w:val="22"/>
                <w:szCs w:val="22"/>
              </w:rPr>
              <w:t xml:space="preserve">Please note, we only ask you to provide details you are comfortable with sharing. These fields are not compulsory. Note that Shift Learning adheres to the </w:t>
            </w:r>
            <w:hyperlink r:id="rId15">
              <w:r>
                <w:rPr>
                  <w:rFonts w:ascii="Ebrima" w:eastAsia="Ebrima" w:hAnsi="Ebrima" w:cs="Ebrima"/>
                  <w:i/>
                  <w:color w:val="FAA972"/>
                  <w:sz w:val="22"/>
                  <w:szCs w:val="22"/>
                  <w:u w:val="single"/>
                </w:rPr>
                <w:t>Market Research Society Code of Conduct</w:t>
              </w:r>
            </w:hyperlink>
            <w:r>
              <w:rPr>
                <w:rFonts w:ascii="Ebrima" w:eastAsia="Ebrima" w:hAnsi="Ebrima" w:cs="Ebrima"/>
                <w:i/>
                <w:color w:val="000000"/>
                <w:sz w:val="22"/>
                <w:szCs w:val="22"/>
              </w:rPr>
              <w:t xml:space="preserve"> and you will not be contacted for sales or marketing purposes. Please be assured that your survey responses will not be directly linked to your contact details in our analysis. For more information, please read our </w:t>
            </w:r>
            <w:hyperlink r:id="rId16">
              <w:r>
                <w:rPr>
                  <w:rFonts w:ascii="Ebrima" w:eastAsia="Ebrima" w:hAnsi="Ebrima" w:cs="Ebrima"/>
                  <w:i/>
                  <w:color w:val="FAA972"/>
                  <w:sz w:val="22"/>
                  <w:szCs w:val="22"/>
                  <w:u w:val="single"/>
                </w:rPr>
                <w:t>privacy policy</w:t>
              </w:r>
            </w:hyperlink>
            <w:r>
              <w:rPr>
                <w:rFonts w:ascii="Ebrima" w:eastAsia="Ebrima" w:hAnsi="Ebrima" w:cs="Ebrima"/>
                <w:i/>
                <w:color w:val="000000"/>
                <w:sz w:val="22"/>
                <w:szCs w:val="22"/>
              </w:rPr>
              <w:t xml:space="preserve">. </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6" w14:textId="77777777" w:rsidR="00B514AE" w:rsidRDefault="000D019D" w:rsidP="009D0DB0">
            <w:pPr>
              <w:numPr>
                <w:ilvl w:val="0"/>
                <w:numId w:val="52"/>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rPr>
              <w:t>Name</w:t>
            </w:r>
          </w:p>
          <w:p w14:paraId="00000537" w14:textId="77777777" w:rsidR="00B514AE" w:rsidRDefault="000D019D" w:rsidP="009D0DB0">
            <w:pPr>
              <w:numPr>
                <w:ilvl w:val="0"/>
                <w:numId w:val="52"/>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rPr>
              <w:t>Email address</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8"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9"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prize draw or opt in</w:t>
            </w:r>
          </w:p>
        </w:tc>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A" w14:textId="77777777" w:rsidR="00B514AE" w:rsidRDefault="00B514AE">
            <w:pPr>
              <w:rPr>
                <w:rFonts w:ascii="Ebrima" w:eastAsia="Ebrima" w:hAnsi="Ebrima" w:cs="Ebrima"/>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B" w14:textId="77777777" w:rsidR="00B514AE" w:rsidRDefault="00B514AE">
            <w:pPr>
              <w:rPr>
                <w:rFonts w:ascii="Ebrima" w:eastAsia="Ebrima" w:hAnsi="Ebrima" w:cs="Ebrima"/>
              </w:rPr>
            </w:pPr>
          </w:p>
        </w:tc>
      </w:tr>
    </w:tbl>
    <w:p w14:paraId="0000053C" w14:textId="77777777" w:rsidR="00B514AE" w:rsidRDefault="00B514AE">
      <w:pPr>
        <w:widowControl w:val="0"/>
        <w:pBdr>
          <w:top w:val="nil"/>
          <w:left w:val="nil"/>
          <w:bottom w:val="nil"/>
          <w:right w:val="nil"/>
          <w:between w:val="nil"/>
        </w:pBdr>
        <w:spacing w:after="200"/>
        <w:rPr>
          <w:rFonts w:ascii="Corbel" w:eastAsia="Corbel" w:hAnsi="Corbel" w:cs="Corbel"/>
          <w:color w:val="000000"/>
          <w:sz w:val="22"/>
          <w:szCs w:val="22"/>
        </w:rPr>
      </w:pPr>
    </w:p>
    <w:p w14:paraId="0000053D" w14:textId="77777777" w:rsidR="00B514AE" w:rsidRDefault="00B514AE">
      <w:pPr>
        <w:keepNext/>
        <w:keepLines/>
        <w:pBdr>
          <w:top w:val="nil"/>
          <w:left w:val="nil"/>
          <w:bottom w:val="nil"/>
          <w:right w:val="nil"/>
          <w:between w:val="nil"/>
        </w:pBdr>
        <w:spacing w:before="240" w:line="276" w:lineRule="auto"/>
        <w:rPr>
          <w:rFonts w:ascii="Corbel" w:eastAsia="Corbel" w:hAnsi="Corbel" w:cs="Corbel"/>
          <w:b/>
          <w:color w:val="AC3045"/>
          <w:sz w:val="32"/>
          <w:szCs w:val="32"/>
        </w:rPr>
      </w:pPr>
    </w:p>
    <w:p w14:paraId="0000053E" w14:textId="77777777" w:rsidR="00B514AE" w:rsidRDefault="000D019D">
      <w:pPr>
        <w:keepNext/>
        <w:keepLines/>
        <w:pBdr>
          <w:top w:val="nil"/>
          <w:left w:val="nil"/>
          <w:bottom w:val="nil"/>
          <w:right w:val="nil"/>
          <w:between w:val="nil"/>
        </w:pBdr>
        <w:spacing w:before="240" w:line="276" w:lineRule="auto"/>
        <w:rPr>
          <w:rFonts w:ascii="Ebrima" w:eastAsia="Ebrima" w:hAnsi="Ebrima" w:cs="Ebrima"/>
          <w:b/>
          <w:color w:val="AC3045"/>
          <w:sz w:val="32"/>
          <w:szCs w:val="32"/>
        </w:rPr>
      </w:pPr>
      <w:r>
        <w:rPr>
          <w:rFonts w:ascii="Ebrima" w:eastAsia="Ebrima" w:hAnsi="Ebrima" w:cs="Ebrima"/>
          <w:b/>
          <w:color w:val="AC3045"/>
          <w:sz w:val="32"/>
          <w:szCs w:val="32"/>
        </w:rPr>
        <w:t>Final text</w:t>
      </w:r>
    </w:p>
    <w:p w14:paraId="0000053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We have now come to the end of the survey. Many thanks for filling out our survey, your responses are extremely valuable and useful for </w:t>
      </w:r>
      <w:r>
        <w:rPr>
          <w:rFonts w:ascii="Ebrima" w:eastAsia="Ebrima" w:hAnsi="Ebrima" w:cs="Ebrima"/>
          <w:i/>
          <w:color w:val="000000"/>
          <w:sz w:val="22"/>
          <w:szCs w:val="22"/>
        </w:rPr>
        <w:t>Nature.</w:t>
      </w:r>
    </w:p>
    <w:p w14:paraId="00000540" w14:textId="77777777"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lastRenderedPageBreak/>
        <w:t>Please click the button below to submit your answers.  </w:t>
      </w:r>
    </w:p>
    <w:sectPr w:rsidR="00B514AE">
      <w:headerReference w:type="default" r:id="rId17"/>
      <w:footerReference w:type="default" r:id="rId18"/>
      <w:pgSz w:w="16840" w:h="11900" w:orient="landscape"/>
      <w:pgMar w:top="1440" w:right="1440" w:bottom="1440" w:left="1440" w:header="709" w:footer="1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B4AC" w14:textId="77777777" w:rsidR="00F43B22" w:rsidRDefault="00F43B22">
      <w:r>
        <w:separator/>
      </w:r>
    </w:p>
  </w:endnote>
  <w:endnote w:type="continuationSeparator" w:id="0">
    <w:p w14:paraId="3F89892B" w14:textId="77777777" w:rsidR="00F43B22" w:rsidRDefault="00F4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Montserrat SemiBold">
    <w:altName w:val="Montserrat SemiBold"/>
    <w:charset w:val="00"/>
    <w:family w:val="auto"/>
    <w:pitch w:val="variable"/>
    <w:sig w:usb0="2000020F" w:usb1="00000003" w:usb2="00000000" w:usb3="00000000" w:csb0="00000197" w:csb1="00000000"/>
  </w:font>
  <w:font w:name="Helvetica Neu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2" w14:textId="39BBBBEF" w:rsidR="00B514AE" w:rsidRDefault="000D019D">
    <w:pPr>
      <w:pBdr>
        <w:top w:val="nil"/>
        <w:left w:val="nil"/>
        <w:bottom w:val="nil"/>
        <w:right w:val="nil"/>
        <w:between w:val="nil"/>
      </w:pBdr>
      <w:tabs>
        <w:tab w:val="center" w:pos="4513"/>
        <w:tab w:val="right" w:pos="9026"/>
      </w:tabs>
      <w:rPr>
        <w:rFonts w:ascii="Calibri" w:eastAsia="Calibri" w:hAnsi="Calibri" w:cs="Calibri"/>
        <w:color w:val="000000"/>
        <w:sz w:val="22"/>
        <w:szCs w:val="22"/>
      </w:rPr>
    </w:pPr>
    <w:r>
      <w:rPr>
        <w:rFonts w:ascii="Montserrat SemiBold" w:eastAsia="Montserrat SemiBold" w:hAnsi="Montserrat SemiBold" w:cs="Montserrat SemiBold"/>
        <w:b/>
        <w:color w:val="FFFFFF"/>
        <w:sz w:val="22"/>
        <w:szCs w:val="22"/>
      </w:rPr>
      <w:t xml:space="preserve">©SHIFT LEARNING 2022 </w:t>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fldChar w:fldCharType="begin"/>
    </w:r>
    <w:r>
      <w:rPr>
        <w:rFonts w:ascii="Montserrat SemiBold" w:eastAsia="Montserrat SemiBold" w:hAnsi="Montserrat SemiBold" w:cs="Montserrat SemiBold"/>
        <w:b/>
        <w:color w:val="FFFFFF"/>
        <w:sz w:val="22"/>
        <w:szCs w:val="22"/>
      </w:rPr>
      <w:instrText>PAGE</w:instrText>
    </w:r>
    <w:r>
      <w:rPr>
        <w:rFonts w:ascii="Montserrat SemiBold" w:eastAsia="Montserrat SemiBold" w:hAnsi="Montserrat SemiBold" w:cs="Montserrat SemiBold"/>
        <w:b/>
        <w:color w:val="FFFFFF"/>
        <w:sz w:val="22"/>
        <w:szCs w:val="22"/>
      </w:rPr>
      <w:fldChar w:fldCharType="separate"/>
    </w:r>
    <w:r w:rsidR="006C3A01">
      <w:rPr>
        <w:rFonts w:ascii="Montserrat SemiBold" w:eastAsia="Montserrat SemiBold" w:hAnsi="Montserrat SemiBold" w:cs="Montserrat SemiBold"/>
        <w:b/>
        <w:noProof/>
        <w:color w:val="FFFFFF"/>
        <w:sz w:val="22"/>
        <w:szCs w:val="22"/>
      </w:rPr>
      <w:t>46</w:t>
    </w:r>
    <w:r>
      <w:rPr>
        <w:rFonts w:ascii="Montserrat SemiBold" w:eastAsia="Montserrat SemiBold" w:hAnsi="Montserrat SemiBold" w:cs="Montserrat SemiBold"/>
        <w:b/>
        <w:color w:val="FFFFF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EE0A" w14:textId="77777777" w:rsidR="00F43B22" w:rsidRDefault="00F43B22">
      <w:r>
        <w:separator/>
      </w:r>
    </w:p>
  </w:footnote>
  <w:footnote w:type="continuationSeparator" w:id="0">
    <w:p w14:paraId="1F1725A7" w14:textId="77777777" w:rsidR="00F43B22" w:rsidRDefault="00F43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514AE" w:rsidRDefault="000D019D">
    <w:pPr>
      <w:pBdr>
        <w:top w:val="nil"/>
        <w:left w:val="nil"/>
        <w:bottom w:val="nil"/>
        <w:right w:val="nil"/>
        <w:between w:val="nil"/>
      </w:pBdr>
      <w:tabs>
        <w:tab w:val="center" w:pos="4513"/>
        <w:tab w:val="right" w:pos="9026"/>
      </w:tabs>
      <w:rPr>
        <w:rFonts w:ascii="Calibri" w:eastAsia="Calibri" w:hAnsi="Calibri" w:cs="Calibri"/>
        <w:color w:val="000000"/>
        <w:sz w:val="22"/>
        <w:szCs w:val="22"/>
      </w:rPr>
    </w:pPr>
    <w:r>
      <w:rPr>
        <w:rFonts w:ascii="Calibri" w:eastAsia="Calibri" w:hAnsi="Calibri" w:cs="Calibri"/>
        <w:noProof/>
        <w:color w:val="000000"/>
        <w:sz w:val="22"/>
        <w:szCs w:val="22"/>
        <w:lang w:val="en-GB" w:eastAsia="en-GB"/>
      </w:rPr>
      <mc:AlternateContent>
        <mc:Choice Requires="wps">
          <w:drawing>
            <wp:anchor distT="0" distB="0" distL="0" distR="0" simplePos="0" relativeHeight="251658240" behindDoc="1" locked="0" layoutInCell="1" hidden="0" allowOverlap="1" wp14:anchorId="2EE68315" wp14:editId="5C3F85AF">
              <wp:simplePos x="0" y="0"/>
              <wp:positionH relativeFrom="page">
                <wp:posOffset>-113662</wp:posOffset>
              </wp:positionH>
              <wp:positionV relativeFrom="page">
                <wp:posOffset>-105552</wp:posOffset>
              </wp:positionV>
              <wp:extent cx="10923607" cy="304800"/>
              <wp:effectExtent l="0" t="0" r="0" b="0"/>
              <wp:wrapNone/>
              <wp:docPr id="1073741834" name="Straight Arrow Connector 1073741834" descr="Straight Connector 4"/>
              <wp:cNvGraphicFramePr/>
              <a:graphic xmlns:a="http://schemas.openxmlformats.org/drawingml/2006/main">
                <a:graphicData uri="http://schemas.microsoft.com/office/word/2010/wordprocessingShape">
                  <wps:wsp>
                    <wps:cNvCnPr/>
                    <wps:spPr>
                      <a:xfrm>
                        <a:off x="0" y="3780000"/>
                        <a:ext cx="10692000" cy="0"/>
                      </a:xfrm>
                      <a:prstGeom prst="straightConnector1">
                        <a:avLst/>
                      </a:prstGeom>
                      <a:noFill/>
                      <a:ln w="76200" cap="flat" cmpd="sng">
                        <a:solidFill>
                          <a:srgbClr val="515254"/>
                        </a:solidFill>
                        <a:prstDash val="solid"/>
                        <a:round/>
                        <a:headEnd type="none" w="sm" len="sm"/>
                        <a:tailEnd type="none" w="sm" len="sm"/>
                      </a:ln>
                    </wps:spPr>
                    <wps:bodyPr/>
                  </wps:wsp>
                </a:graphicData>
              </a:graphic>
            </wp:anchor>
          </w:drawing>
        </mc:Choice>
        <mc:Fallback>
          <w:pict>
            <v:shapetype w14:anchorId="3B07C305" id="_x0000_t32" coordsize="21600,21600" o:spt="32" o:oned="t" path="m,l21600,21600e" filled="f">
              <v:path arrowok="t" fillok="f" o:connecttype="none"/>
              <o:lock v:ext="edit" shapetype="t"/>
            </v:shapetype>
            <v:shape id="Straight Arrow Connector 1073741834" o:spid="_x0000_s1026" type="#_x0000_t32" alt="Straight Connector 4" style="position:absolute;margin-left:-8.95pt;margin-top:-8.3pt;width:860.15pt;height:24pt;z-index:-251658240;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" strokecolor="#515254" strokeweight="6pt">
              <v:stroke startarrowwidth="narrow" startarrowlength="short" endarrowwidth="narrow" endarrowlength="short"/>
              <w10:wrap anchorx="page" anchory="page"/>
            </v:shape>
          </w:pict>
        </mc:Fallback>
      </mc:AlternateContent>
    </w:r>
    <w:r>
      <w:rPr>
        <w:rFonts w:ascii="Calibri" w:eastAsia="Calibri" w:hAnsi="Calibri" w:cs="Calibri"/>
        <w:noProof/>
        <w:color w:val="000000"/>
        <w:sz w:val="22"/>
        <w:szCs w:val="22"/>
        <w:lang w:val="en-GB" w:eastAsia="en-GB"/>
      </w:rPr>
      <mc:AlternateContent>
        <mc:Choice Requires="wps">
          <w:drawing>
            <wp:anchor distT="0" distB="0" distL="0" distR="0" simplePos="0" relativeHeight="251659264" behindDoc="1" locked="0" layoutInCell="1" hidden="0" allowOverlap="1" wp14:anchorId="0BF8683D" wp14:editId="53C3A195">
              <wp:simplePos x="0" y="0"/>
              <wp:positionH relativeFrom="page">
                <wp:posOffset>-26667</wp:posOffset>
              </wp:positionH>
              <wp:positionV relativeFrom="page">
                <wp:posOffset>7014064</wp:posOffset>
              </wp:positionV>
              <wp:extent cx="10754360" cy="908685"/>
              <wp:effectExtent l="0" t="0" r="0" b="0"/>
              <wp:wrapNone/>
              <wp:docPr id="1073741835" name="Rectangle 1073741835" descr="Rectangle 3"/>
              <wp:cNvGraphicFramePr/>
              <a:graphic xmlns:a="http://schemas.openxmlformats.org/drawingml/2006/main">
                <a:graphicData uri="http://schemas.microsoft.com/office/word/2010/wordprocessingShape">
                  <wps:wsp>
                    <wps:cNvSpPr/>
                    <wps:spPr>
                      <a:xfrm>
                        <a:off x="19620" y="3376458"/>
                        <a:ext cx="10652760" cy="807085"/>
                      </a:xfrm>
                      <a:prstGeom prst="rect">
                        <a:avLst/>
                      </a:prstGeom>
                      <a:solidFill>
                        <a:schemeClr val="accent6"/>
                      </a:solidFill>
                      <a:ln w="25400" cap="flat" cmpd="sng">
                        <a:solidFill>
                          <a:schemeClr val="accent6"/>
                        </a:solidFill>
                        <a:prstDash val="solid"/>
                        <a:round/>
                        <a:headEnd type="none" w="sm" len="sm"/>
                        <a:tailEnd type="none" w="sm" len="sm"/>
                      </a:ln>
                    </wps:spPr>
                    <wps:txbx>
                      <w:txbxContent>
                        <w:p w14:paraId="67DFC56D" w14:textId="77777777" w:rsidR="00B514AE" w:rsidRDefault="000D019D">
                          <w:pPr>
                            <w:spacing w:after="200" w:line="275" w:lineRule="auto"/>
                            <w:jc w:val="center"/>
                            <w:textDirection w:val="btLr"/>
                          </w:pP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p>
                        <w:p w14:paraId="0EA5CF6D" w14:textId="77777777" w:rsidR="00B514AE" w:rsidRDefault="000D019D">
                          <w:pPr>
                            <w:spacing w:after="200" w:line="275" w:lineRule="auto"/>
                            <w:jc w:val="center"/>
                            <w:textDirection w:val="btLr"/>
                          </w:pP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t xml:space="preserve"> </w:t>
                          </w:r>
                        </w:p>
                      </w:txbxContent>
                    </wps:txbx>
                    <wps:bodyPr spcFirstLastPara="1" wrap="square" lIns="45700" tIns="45700" rIns="45700" bIns="45700" anchor="ctr" anchorCtr="0">
                      <a:noAutofit/>
                    </wps:bodyPr>
                  </wps:wsp>
                </a:graphicData>
              </a:graphic>
            </wp:anchor>
          </w:drawing>
        </mc:Choice>
        <mc:Fallback>
          <w:pict>
            <v:rect w14:anchorId="0BF8683D" id="Rectangle 1073741835" o:spid="_x0000_s1026" alt="Rectangle 3" style="position:absolute;margin-left:-2.1pt;margin-top:552.3pt;width:846.8pt;height:71.55pt;z-index:-2516572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" fillcolor="#36ac9e [3209]" strokecolor="#36ac9e [3209]" strokeweight="2pt">
              <v:stroke startarrowwidth="narrow" startarrowlength="short" endarrowwidth="narrow" endarrowlength="short" joinstyle="round"/>
              <v:textbox inset="1.2694mm,1.2694mm,1.2694mm,1.2694mm">
                <w:txbxContent>
                  <w:p w14:paraId="67DFC56D" w14:textId="77777777" w:rsidR="00B514AE" w:rsidRDefault="000D019D">
                    <w:pPr>
                      <w:spacing w:after="200" w:line="275" w:lineRule="auto"/>
                      <w:jc w:val="center"/>
                      <w:textDirection w:val="btLr"/>
                    </w:pP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p>
                  <w:p w14:paraId="0EA5CF6D" w14:textId="77777777" w:rsidR="00B514AE" w:rsidRDefault="000D019D">
                    <w:pPr>
                      <w:spacing w:after="200" w:line="275" w:lineRule="auto"/>
                      <w:jc w:val="center"/>
                      <w:textDirection w:val="btLr"/>
                    </w:pP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t xml:space="preserve"> </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20F"/>
    <w:multiLevelType w:val="multilevel"/>
    <w:tmpl w:val="F3D82F6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02581B9B"/>
    <w:multiLevelType w:val="multilevel"/>
    <w:tmpl w:val="5FF800BA"/>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2" w15:restartNumberingAfterBreak="0">
    <w:nsid w:val="02DB3967"/>
    <w:multiLevelType w:val="multilevel"/>
    <w:tmpl w:val="D542FA3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 w15:restartNumberingAfterBreak="0">
    <w:nsid w:val="051B7F23"/>
    <w:multiLevelType w:val="multilevel"/>
    <w:tmpl w:val="57F011EC"/>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4" w15:restartNumberingAfterBreak="0">
    <w:nsid w:val="064376DB"/>
    <w:multiLevelType w:val="multilevel"/>
    <w:tmpl w:val="E9AC0384"/>
    <w:lvl w:ilvl="0">
      <w:start w:val="1"/>
      <w:numFmt w:val="lowerLetter"/>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5" w15:restartNumberingAfterBreak="0">
    <w:nsid w:val="0C2D3B80"/>
    <w:multiLevelType w:val="multilevel"/>
    <w:tmpl w:val="D7440310"/>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6" w15:restartNumberingAfterBreak="0">
    <w:nsid w:val="0C3D341E"/>
    <w:multiLevelType w:val="multilevel"/>
    <w:tmpl w:val="63E2710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7" w15:restartNumberingAfterBreak="0">
    <w:nsid w:val="0D181381"/>
    <w:multiLevelType w:val="multilevel"/>
    <w:tmpl w:val="DF2C205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8" w15:restartNumberingAfterBreak="0">
    <w:nsid w:val="10FE1979"/>
    <w:multiLevelType w:val="multilevel"/>
    <w:tmpl w:val="E242AF42"/>
    <w:lvl w:ilvl="0">
      <w:start w:val="1"/>
      <w:numFmt w:val="lowerLetter"/>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9" w15:restartNumberingAfterBreak="0">
    <w:nsid w:val="13C94C2B"/>
    <w:multiLevelType w:val="multilevel"/>
    <w:tmpl w:val="BF2C8FE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0" w15:restartNumberingAfterBreak="0">
    <w:nsid w:val="15ED4DD3"/>
    <w:multiLevelType w:val="multilevel"/>
    <w:tmpl w:val="AC9A3D1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1" w15:restartNumberingAfterBreak="0">
    <w:nsid w:val="191153B3"/>
    <w:multiLevelType w:val="multilevel"/>
    <w:tmpl w:val="75EC63AA"/>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12" w15:restartNumberingAfterBreak="0">
    <w:nsid w:val="194C1C99"/>
    <w:multiLevelType w:val="multilevel"/>
    <w:tmpl w:val="BA922C0E"/>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3" w15:restartNumberingAfterBreak="0">
    <w:nsid w:val="1AC36E24"/>
    <w:multiLevelType w:val="multilevel"/>
    <w:tmpl w:val="36BC434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4" w15:restartNumberingAfterBreak="0">
    <w:nsid w:val="20F17DC0"/>
    <w:multiLevelType w:val="multilevel"/>
    <w:tmpl w:val="F42A8CEE"/>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5" w15:restartNumberingAfterBreak="0">
    <w:nsid w:val="22D33675"/>
    <w:multiLevelType w:val="multilevel"/>
    <w:tmpl w:val="E5C8D990"/>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6" w15:restartNumberingAfterBreak="0">
    <w:nsid w:val="23C613B8"/>
    <w:multiLevelType w:val="multilevel"/>
    <w:tmpl w:val="3B5CB5C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7" w15:restartNumberingAfterBreak="0">
    <w:nsid w:val="24797507"/>
    <w:multiLevelType w:val="multilevel"/>
    <w:tmpl w:val="A084783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8" w15:restartNumberingAfterBreak="0">
    <w:nsid w:val="250A2846"/>
    <w:multiLevelType w:val="multilevel"/>
    <w:tmpl w:val="736EC90E"/>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9" w15:restartNumberingAfterBreak="0">
    <w:nsid w:val="26E90496"/>
    <w:multiLevelType w:val="multilevel"/>
    <w:tmpl w:val="28BAAC86"/>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0" w15:restartNumberingAfterBreak="0">
    <w:nsid w:val="28614FC3"/>
    <w:multiLevelType w:val="multilevel"/>
    <w:tmpl w:val="78DE6E1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1" w15:restartNumberingAfterBreak="0">
    <w:nsid w:val="2A327023"/>
    <w:multiLevelType w:val="multilevel"/>
    <w:tmpl w:val="831E92B4"/>
    <w:lvl w:ilvl="0">
      <w:start w:val="1"/>
      <w:numFmt w:val="lowerLetter"/>
      <w:lvlText w:val="%1)"/>
      <w:lvlJc w:val="left"/>
      <w:pPr>
        <w:ind w:left="-246" w:hanging="360"/>
      </w:pPr>
    </w:lvl>
    <w:lvl w:ilvl="1">
      <w:start w:val="1"/>
      <w:numFmt w:val="lowerLetter"/>
      <w:lvlText w:val="%2."/>
      <w:lvlJc w:val="left"/>
      <w:pPr>
        <w:ind w:left="474" w:hanging="360"/>
      </w:pPr>
    </w:lvl>
    <w:lvl w:ilvl="2">
      <w:start w:val="1"/>
      <w:numFmt w:val="lowerRoman"/>
      <w:lvlText w:val="%3."/>
      <w:lvlJc w:val="right"/>
      <w:pPr>
        <w:ind w:left="1194" w:hanging="180"/>
      </w:pPr>
    </w:lvl>
    <w:lvl w:ilvl="3">
      <w:start w:val="1"/>
      <w:numFmt w:val="decimal"/>
      <w:lvlText w:val="%4."/>
      <w:lvlJc w:val="left"/>
      <w:pPr>
        <w:ind w:left="1914" w:hanging="360"/>
      </w:pPr>
    </w:lvl>
    <w:lvl w:ilvl="4">
      <w:start w:val="1"/>
      <w:numFmt w:val="lowerLetter"/>
      <w:lvlText w:val="%5."/>
      <w:lvlJc w:val="left"/>
      <w:pPr>
        <w:ind w:left="2634" w:hanging="360"/>
      </w:pPr>
    </w:lvl>
    <w:lvl w:ilvl="5">
      <w:start w:val="1"/>
      <w:numFmt w:val="lowerRoman"/>
      <w:lvlText w:val="%6."/>
      <w:lvlJc w:val="right"/>
      <w:pPr>
        <w:ind w:left="3354" w:hanging="180"/>
      </w:pPr>
    </w:lvl>
    <w:lvl w:ilvl="6">
      <w:start w:val="1"/>
      <w:numFmt w:val="decimal"/>
      <w:lvlText w:val="%7."/>
      <w:lvlJc w:val="left"/>
      <w:pPr>
        <w:ind w:left="4074" w:hanging="360"/>
      </w:pPr>
    </w:lvl>
    <w:lvl w:ilvl="7">
      <w:start w:val="1"/>
      <w:numFmt w:val="lowerLetter"/>
      <w:lvlText w:val="%8."/>
      <w:lvlJc w:val="left"/>
      <w:pPr>
        <w:ind w:left="4794" w:hanging="360"/>
      </w:pPr>
    </w:lvl>
    <w:lvl w:ilvl="8">
      <w:start w:val="1"/>
      <w:numFmt w:val="lowerRoman"/>
      <w:lvlText w:val="%9."/>
      <w:lvlJc w:val="right"/>
      <w:pPr>
        <w:ind w:left="5514" w:hanging="180"/>
      </w:pPr>
    </w:lvl>
  </w:abstractNum>
  <w:abstractNum w:abstractNumId="22" w15:restartNumberingAfterBreak="0">
    <w:nsid w:val="2AAF4691"/>
    <w:multiLevelType w:val="multilevel"/>
    <w:tmpl w:val="D5C44996"/>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3" w15:restartNumberingAfterBreak="0">
    <w:nsid w:val="2EFB0393"/>
    <w:multiLevelType w:val="multilevel"/>
    <w:tmpl w:val="B18E01A0"/>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24" w15:restartNumberingAfterBreak="0">
    <w:nsid w:val="3043362A"/>
    <w:multiLevelType w:val="multilevel"/>
    <w:tmpl w:val="2F646C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340B355D"/>
    <w:multiLevelType w:val="multilevel"/>
    <w:tmpl w:val="FF86643E"/>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6" w15:restartNumberingAfterBreak="0">
    <w:nsid w:val="34E5707A"/>
    <w:multiLevelType w:val="multilevel"/>
    <w:tmpl w:val="71263A00"/>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480" w:hanging="360"/>
      </w:pPr>
      <w:rPr>
        <w:smallCaps w:val="0"/>
        <w:strike w:val="0"/>
        <w:shd w:val="clear" w:color="auto" w:fill="auto"/>
        <w:vertAlign w:val="baseline"/>
      </w:rPr>
    </w:lvl>
    <w:lvl w:ilvl="2">
      <w:start w:val="1"/>
      <w:numFmt w:val="lowerRoman"/>
      <w:lvlText w:val="%3."/>
      <w:lvlJc w:val="left"/>
      <w:pPr>
        <w:ind w:left="1200" w:hanging="290"/>
      </w:pPr>
      <w:rPr>
        <w:smallCaps w:val="0"/>
        <w:strike w:val="0"/>
        <w:shd w:val="clear" w:color="auto" w:fill="auto"/>
        <w:vertAlign w:val="baseline"/>
      </w:rPr>
    </w:lvl>
    <w:lvl w:ilvl="3">
      <w:start w:val="1"/>
      <w:numFmt w:val="decimal"/>
      <w:lvlText w:val="%4."/>
      <w:lvlJc w:val="left"/>
      <w:pPr>
        <w:ind w:left="1920" w:hanging="360"/>
      </w:pPr>
      <w:rPr>
        <w:smallCaps w:val="0"/>
        <w:strike w:val="0"/>
        <w:shd w:val="clear" w:color="auto" w:fill="auto"/>
        <w:vertAlign w:val="baseline"/>
      </w:rPr>
    </w:lvl>
    <w:lvl w:ilvl="4">
      <w:start w:val="1"/>
      <w:numFmt w:val="lowerLetter"/>
      <w:lvlText w:val="%5."/>
      <w:lvlJc w:val="left"/>
      <w:pPr>
        <w:ind w:left="2640" w:hanging="360"/>
      </w:pPr>
      <w:rPr>
        <w:smallCaps w:val="0"/>
        <w:strike w:val="0"/>
        <w:shd w:val="clear" w:color="auto" w:fill="auto"/>
        <w:vertAlign w:val="baseline"/>
      </w:rPr>
    </w:lvl>
    <w:lvl w:ilvl="5">
      <w:start w:val="1"/>
      <w:numFmt w:val="lowerRoman"/>
      <w:lvlText w:val="%6."/>
      <w:lvlJc w:val="left"/>
      <w:pPr>
        <w:ind w:left="3360" w:hanging="290"/>
      </w:pPr>
      <w:rPr>
        <w:smallCaps w:val="0"/>
        <w:strike w:val="0"/>
        <w:shd w:val="clear" w:color="auto" w:fill="auto"/>
        <w:vertAlign w:val="baseline"/>
      </w:rPr>
    </w:lvl>
    <w:lvl w:ilvl="6">
      <w:start w:val="1"/>
      <w:numFmt w:val="decimal"/>
      <w:lvlText w:val="%7."/>
      <w:lvlJc w:val="left"/>
      <w:pPr>
        <w:ind w:left="4080" w:hanging="360"/>
      </w:pPr>
      <w:rPr>
        <w:smallCaps w:val="0"/>
        <w:strike w:val="0"/>
        <w:shd w:val="clear" w:color="auto" w:fill="auto"/>
        <w:vertAlign w:val="baseline"/>
      </w:rPr>
    </w:lvl>
    <w:lvl w:ilvl="7">
      <w:start w:val="1"/>
      <w:numFmt w:val="lowerLetter"/>
      <w:lvlText w:val="%8."/>
      <w:lvlJc w:val="left"/>
      <w:pPr>
        <w:ind w:left="4800" w:hanging="360"/>
      </w:pPr>
      <w:rPr>
        <w:smallCaps w:val="0"/>
        <w:strike w:val="0"/>
        <w:shd w:val="clear" w:color="auto" w:fill="auto"/>
        <w:vertAlign w:val="baseline"/>
      </w:rPr>
    </w:lvl>
    <w:lvl w:ilvl="8">
      <w:start w:val="1"/>
      <w:numFmt w:val="lowerRoman"/>
      <w:lvlText w:val="%9."/>
      <w:lvlJc w:val="left"/>
      <w:pPr>
        <w:ind w:left="5520" w:hanging="290"/>
      </w:pPr>
      <w:rPr>
        <w:smallCaps w:val="0"/>
        <w:strike w:val="0"/>
        <w:shd w:val="clear" w:color="auto" w:fill="auto"/>
        <w:vertAlign w:val="baseline"/>
      </w:rPr>
    </w:lvl>
  </w:abstractNum>
  <w:abstractNum w:abstractNumId="27" w15:restartNumberingAfterBreak="0">
    <w:nsid w:val="357B6968"/>
    <w:multiLevelType w:val="multilevel"/>
    <w:tmpl w:val="05AA9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5736FD"/>
    <w:multiLevelType w:val="multilevel"/>
    <w:tmpl w:val="67361826"/>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9" w15:restartNumberingAfterBreak="0">
    <w:nsid w:val="37EF099A"/>
    <w:multiLevelType w:val="multilevel"/>
    <w:tmpl w:val="3A0EB13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0" w15:restartNumberingAfterBreak="0">
    <w:nsid w:val="381135FB"/>
    <w:multiLevelType w:val="multilevel"/>
    <w:tmpl w:val="5A46959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1" w15:restartNumberingAfterBreak="0">
    <w:nsid w:val="3F920522"/>
    <w:multiLevelType w:val="multilevel"/>
    <w:tmpl w:val="3B582BF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2" w15:restartNumberingAfterBreak="0">
    <w:nsid w:val="403C0038"/>
    <w:multiLevelType w:val="multilevel"/>
    <w:tmpl w:val="0E7AC0C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3" w15:restartNumberingAfterBreak="0">
    <w:nsid w:val="416A30FD"/>
    <w:multiLevelType w:val="multilevel"/>
    <w:tmpl w:val="46F8E96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4" w15:restartNumberingAfterBreak="0">
    <w:nsid w:val="41DC5246"/>
    <w:multiLevelType w:val="multilevel"/>
    <w:tmpl w:val="18D0375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5" w15:restartNumberingAfterBreak="0">
    <w:nsid w:val="428E7D85"/>
    <w:multiLevelType w:val="multilevel"/>
    <w:tmpl w:val="747EA18C"/>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6" w15:restartNumberingAfterBreak="0">
    <w:nsid w:val="445C4B51"/>
    <w:multiLevelType w:val="multilevel"/>
    <w:tmpl w:val="2FE4ACD8"/>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7" w15:restartNumberingAfterBreak="0">
    <w:nsid w:val="44A77BFE"/>
    <w:multiLevelType w:val="multilevel"/>
    <w:tmpl w:val="2438EBE0"/>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Letter"/>
      <w:lvlText w:val="%3)"/>
      <w:lvlJc w:val="left"/>
      <w:pPr>
        <w:ind w:left="1800" w:hanging="360"/>
      </w:pPr>
      <w:rPr>
        <w:smallCaps w:val="0"/>
        <w:strike w:val="0"/>
        <w:shd w:val="clear" w:color="auto" w:fill="auto"/>
        <w:vertAlign w:val="baseline"/>
      </w:rPr>
    </w:lvl>
    <w:lvl w:ilvl="3">
      <w:start w:val="1"/>
      <w:numFmt w:val="lowerLetter"/>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Letter"/>
      <w:lvlText w:val="%6)"/>
      <w:lvlJc w:val="left"/>
      <w:pPr>
        <w:ind w:left="3960" w:hanging="360"/>
      </w:pPr>
      <w:rPr>
        <w:smallCaps w:val="0"/>
        <w:strike w:val="0"/>
        <w:shd w:val="clear" w:color="auto" w:fill="auto"/>
        <w:vertAlign w:val="baseline"/>
      </w:rPr>
    </w:lvl>
    <w:lvl w:ilvl="6">
      <w:start w:val="1"/>
      <w:numFmt w:val="lowerLetter"/>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Letter"/>
      <w:lvlText w:val="%9)"/>
      <w:lvlJc w:val="left"/>
      <w:pPr>
        <w:ind w:left="6120" w:hanging="360"/>
      </w:pPr>
      <w:rPr>
        <w:smallCaps w:val="0"/>
        <w:strike w:val="0"/>
        <w:shd w:val="clear" w:color="auto" w:fill="auto"/>
        <w:vertAlign w:val="baseline"/>
      </w:rPr>
    </w:lvl>
  </w:abstractNum>
  <w:abstractNum w:abstractNumId="38" w15:restartNumberingAfterBreak="0">
    <w:nsid w:val="44F76A66"/>
    <w:multiLevelType w:val="multilevel"/>
    <w:tmpl w:val="2B888AF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9" w15:restartNumberingAfterBreak="0">
    <w:nsid w:val="47BB2667"/>
    <w:multiLevelType w:val="multilevel"/>
    <w:tmpl w:val="F4C25264"/>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40" w15:restartNumberingAfterBreak="0">
    <w:nsid w:val="488E2520"/>
    <w:multiLevelType w:val="multilevel"/>
    <w:tmpl w:val="E32A695C"/>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41" w15:restartNumberingAfterBreak="0">
    <w:nsid w:val="4A130211"/>
    <w:multiLevelType w:val="multilevel"/>
    <w:tmpl w:val="D02A68C2"/>
    <w:lvl w:ilvl="0">
      <w:start w:val="1"/>
      <w:numFmt w:val="lowerLetter"/>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42" w15:restartNumberingAfterBreak="0">
    <w:nsid w:val="520854D6"/>
    <w:multiLevelType w:val="multilevel"/>
    <w:tmpl w:val="DA72DDF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43" w15:restartNumberingAfterBreak="0">
    <w:nsid w:val="541F6FB9"/>
    <w:multiLevelType w:val="multilevel"/>
    <w:tmpl w:val="98B4CDBE"/>
    <w:lvl w:ilvl="0">
      <w:start w:val="1"/>
      <w:numFmt w:val="lowerLetter"/>
      <w:lvlText w:val="%1)"/>
      <w:lvlJc w:val="left"/>
      <w:pPr>
        <w:ind w:left="840" w:hanging="360"/>
      </w:pPr>
      <w:rPr>
        <w:smallCaps w:val="0"/>
        <w:strike w:val="0"/>
        <w:shd w:val="clear" w:color="auto" w:fill="auto"/>
        <w:vertAlign w:val="baseline"/>
      </w:rPr>
    </w:lvl>
    <w:lvl w:ilvl="1">
      <w:start w:val="1"/>
      <w:numFmt w:val="lowerLetter"/>
      <w:lvlText w:val="%2."/>
      <w:lvlJc w:val="left"/>
      <w:pPr>
        <w:ind w:left="1560" w:hanging="360"/>
      </w:pPr>
      <w:rPr>
        <w:smallCaps w:val="0"/>
        <w:strike w:val="0"/>
        <w:shd w:val="clear" w:color="auto" w:fill="auto"/>
        <w:vertAlign w:val="baseline"/>
      </w:rPr>
    </w:lvl>
    <w:lvl w:ilvl="2">
      <w:start w:val="1"/>
      <w:numFmt w:val="lowerRoman"/>
      <w:lvlText w:val="%3."/>
      <w:lvlJc w:val="left"/>
      <w:pPr>
        <w:ind w:left="2280" w:hanging="290"/>
      </w:pPr>
      <w:rPr>
        <w:smallCaps w:val="0"/>
        <w:strike w:val="0"/>
        <w:shd w:val="clear" w:color="auto" w:fill="auto"/>
        <w:vertAlign w:val="baseline"/>
      </w:rPr>
    </w:lvl>
    <w:lvl w:ilvl="3">
      <w:start w:val="1"/>
      <w:numFmt w:val="decimal"/>
      <w:lvlText w:val="%4."/>
      <w:lvlJc w:val="left"/>
      <w:pPr>
        <w:ind w:left="3000" w:hanging="360"/>
      </w:pPr>
      <w:rPr>
        <w:smallCaps w:val="0"/>
        <w:strike w:val="0"/>
        <w:shd w:val="clear" w:color="auto" w:fill="auto"/>
        <w:vertAlign w:val="baseline"/>
      </w:rPr>
    </w:lvl>
    <w:lvl w:ilvl="4">
      <w:start w:val="1"/>
      <w:numFmt w:val="lowerLetter"/>
      <w:lvlText w:val="%5."/>
      <w:lvlJc w:val="left"/>
      <w:pPr>
        <w:ind w:left="3720" w:hanging="360"/>
      </w:pPr>
      <w:rPr>
        <w:smallCaps w:val="0"/>
        <w:strike w:val="0"/>
        <w:shd w:val="clear" w:color="auto" w:fill="auto"/>
        <w:vertAlign w:val="baseline"/>
      </w:rPr>
    </w:lvl>
    <w:lvl w:ilvl="5">
      <w:start w:val="1"/>
      <w:numFmt w:val="lowerRoman"/>
      <w:lvlText w:val="%6."/>
      <w:lvlJc w:val="left"/>
      <w:pPr>
        <w:ind w:left="4440" w:hanging="290"/>
      </w:pPr>
      <w:rPr>
        <w:smallCaps w:val="0"/>
        <w:strike w:val="0"/>
        <w:shd w:val="clear" w:color="auto" w:fill="auto"/>
        <w:vertAlign w:val="baseline"/>
      </w:rPr>
    </w:lvl>
    <w:lvl w:ilvl="6">
      <w:start w:val="1"/>
      <w:numFmt w:val="decimal"/>
      <w:lvlText w:val="%7."/>
      <w:lvlJc w:val="left"/>
      <w:pPr>
        <w:ind w:left="5160" w:hanging="360"/>
      </w:pPr>
      <w:rPr>
        <w:smallCaps w:val="0"/>
        <w:strike w:val="0"/>
        <w:shd w:val="clear" w:color="auto" w:fill="auto"/>
        <w:vertAlign w:val="baseline"/>
      </w:rPr>
    </w:lvl>
    <w:lvl w:ilvl="7">
      <w:start w:val="1"/>
      <w:numFmt w:val="lowerLetter"/>
      <w:lvlText w:val="%8."/>
      <w:lvlJc w:val="left"/>
      <w:pPr>
        <w:ind w:left="5880" w:hanging="360"/>
      </w:pPr>
      <w:rPr>
        <w:smallCaps w:val="0"/>
        <w:strike w:val="0"/>
        <w:shd w:val="clear" w:color="auto" w:fill="auto"/>
        <w:vertAlign w:val="baseline"/>
      </w:rPr>
    </w:lvl>
    <w:lvl w:ilvl="8">
      <w:start w:val="1"/>
      <w:numFmt w:val="lowerRoman"/>
      <w:lvlText w:val="%9."/>
      <w:lvlJc w:val="left"/>
      <w:pPr>
        <w:ind w:left="6600" w:hanging="290"/>
      </w:pPr>
      <w:rPr>
        <w:smallCaps w:val="0"/>
        <w:strike w:val="0"/>
        <w:shd w:val="clear" w:color="auto" w:fill="auto"/>
        <w:vertAlign w:val="baseline"/>
      </w:rPr>
    </w:lvl>
  </w:abstractNum>
  <w:abstractNum w:abstractNumId="44" w15:restartNumberingAfterBreak="0">
    <w:nsid w:val="556D6BCA"/>
    <w:multiLevelType w:val="multilevel"/>
    <w:tmpl w:val="06DEC120"/>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45" w15:restartNumberingAfterBreak="0">
    <w:nsid w:val="556F5CC6"/>
    <w:multiLevelType w:val="multilevel"/>
    <w:tmpl w:val="B8D668AC"/>
    <w:lvl w:ilvl="0">
      <w:start w:val="1"/>
      <w:numFmt w:val="bullet"/>
      <w:lvlText w:val="●"/>
      <w:lvlJc w:val="left"/>
      <w:pPr>
        <w:ind w:left="84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8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00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72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44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1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8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600" w:hanging="360"/>
      </w:pPr>
      <w:rPr>
        <w:rFonts w:ascii="Arimo" w:eastAsia="Arimo" w:hAnsi="Arimo" w:cs="Arimo"/>
        <w:b w:val="0"/>
        <w:i w:val="0"/>
        <w:smallCaps w:val="0"/>
        <w:strike w:val="0"/>
        <w:shd w:val="clear" w:color="auto" w:fill="auto"/>
        <w:vertAlign w:val="baseline"/>
      </w:rPr>
    </w:lvl>
  </w:abstractNum>
  <w:abstractNum w:abstractNumId="46" w15:restartNumberingAfterBreak="0">
    <w:nsid w:val="58C40F35"/>
    <w:multiLevelType w:val="multilevel"/>
    <w:tmpl w:val="0E982A68"/>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47" w15:restartNumberingAfterBreak="0">
    <w:nsid w:val="5BC37FA7"/>
    <w:multiLevelType w:val="multilevel"/>
    <w:tmpl w:val="120CAC00"/>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48" w15:restartNumberingAfterBreak="0">
    <w:nsid w:val="611D6C06"/>
    <w:multiLevelType w:val="multilevel"/>
    <w:tmpl w:val="F1D4E9C0"/>
    <w:lvl w:ilvl="0">
      <w:start w:val="1"/>
      <w:numFmt w:val="lowerLetter"/>
      <w:lvlText w:val="%1)"/>
      <w:lvlJc w:val="left"/>
      <w:pPr>
        <w:ind w:left="480" w:hanging="360"/>
      </w:pPr>
      <w:rPr>
        <w:smallCaps w:val="0"/>
        <w:strike w:val="0"/>
        <w:shd w:val="clear" w:color="auto" w:fill="auto"/>
        <w:vertAlign w:val="baseline"/>
      </w:rPr>
    </w:lvl>
    <w:lvl w:ilvl="1">
      <w:start w:val="1"/>
      <w:numFmt w:val="lowerLetter"/>
      <w:lvlText w:val="%2."/>
      <w:lvlJc w:val="left"/>
      <w:pPr>
        <w:ind w:left="1200" w:hanging="360"/>
      </w:pPr>
      <w:rPr>
        <w:smallCaps w:val="0"/>
        <w:strike w:val="0"/>
        <w:shd w:val="clear" w:color="auto" w:fill="auto"/>
        <w:vertAlign w:val="baseline"/>
      </w:rPr>
    </w:lvl>
    <w:lvl w:ilvl="2">
      <w:start w:val="1"/>
      <w:numFmt w:val="lowerRoman"/>
      <w:lvlText w:val="%3."/>
      <w:lvlJc w:val="left"/>
      <w:pPr>
        <w:ind w:left="1920" w:hanging="290"/>
      </w:pPr>
      <w:rPr>
        <w:smallCaps w:val="0"/>
        <w:strike w:val="0"/>
        <w:shd w:val="clear" w:color="auto" w:fill="auto"/>
        <w:vertAlign w:val="baseline"/>
      </w:rPr>
    </w:lvl>
    <w:lvl w:ilvl="3">
      <w:start w:val="1"/>
      <w:numFmt w:val="decimal"/>
      <w:lvlText w:val="%4."/>
      <w:lvlJc w:val="left"/>
      <w:pPr>
        <w:ind w:left="2640" w:hanging="360"/>
      </w:pPr>
      <w:rPr>
        <w:smallCaps w:val="0"/>
        <w:strike w:val="0"/>
        <w:shd w:val="clear" w:color="auto" w:fill="auto"/>
        <w:vertAlign w:val="baseline"/>
      </w:rPr>
    </w:lvl>
    <w:lvl w:ilvl="4">
      <w:start w:val="1"/>
      <w:numFmt w:val="lowerLetter"/>
      <w:lvlText w:val="%5."/>
      <w:lvlJc w:val="left"/>
      <w:pPr>
        <w:ind w:left="3360" w:hanging="360"/>
      </w:pPr>
      <w:rPr>
        <w:smallCaps w:val="0"/>
        <w:strike w:val="0"/>
        <w:shd w:val="clear" w:color="auto" w:fill="auto"/>
        <w:vertAlign w:val="baseline"/>
      </w:rPr>
    </w:lvl>
    <w:lvl w:ilvl="5">
      <w:start w:val="1"/>
      <w:numFmt w:val="lowerRoman"/>
      <w:lvlText w:val="%6."/>
      <w:lvlJc w:val="left"/>
      <w:pPr>
        <w:ind w:left="4080" w:hanging="290"/>
      </w:pPr>
      <w:rPr>
        <w:smallCaps w:val="0"/>
        <w:strike w:val="0"/>
        <w:shd w:val="clear" w:color="auto" w:fill="auto"/>
        <w:vertAlign w:val="baseline"/>
      </w:rPr>
    </w:lvl>
    <w:lvl w:ilvl="6">
      <w:start w:val="1"/>
      <w:numFmt w:val="decimal"/>
      <w:lvlText w:val="%7."/>
      <w:lvlJc w:val="left"/>
      <w:pPr>
        <w:ind w:left="4800" w:hanging="360"/>
      </w:pPr>
      <w:rPr>
        <w:smallCaps w:val="0"/>
        <w:strike w:val="0"/>
        <w:shd w:val="clear" w:color="auto" w:fill="auto"/>
        <w:vertAlign w:val="baseline"/>
      </w:rPr>
    </w:lvl>
    <w:lvl w:ilvl="7">
      <w:start w:val="1"/>
      <w:numFmt w:val="lowerLetter"/>
      <w:lvlText w:val="%8."/>
      <w:lvlJc w:val="left"/>
      <w:pPr>
        <w:ind w:left="5520" w:hanging="360"/>
      </w:pPr>
      <w:rPr>
        <w:smallCaps w:val="0"/>
        <w:strike w:val="0"/>
        <w:shd w:val="clear" w:color="auto" w:fill="auto"/>
        <w:vertAlign w:val="baseline"/>
      </w:rPr>
    </w:lvl>
    <w:lvl w:ilvl="8">
      <w:start w:val="1"/>
      <w:numFmt w:val="lowerRoman"/>
      <w:lvlText w:val="%9."/>
      <w:lvlJc w:val="left"/>
      <w:pPr>
        <w:ind w:left="6240" w:hanging="290"/>
      </w:pPr>
      <w:rPr>
        <w:smallCaps w:val="0"/>
        <w:strike w:val="0"/>
        <w:shd w:val="clear" w:color="auto" w:fill="auto"/>
        <w:vertAlign w:val="baseline"/>
      </w:rPr>
    </w:lvl>
  </w:abstractNum>
  <w:abstractNum w:abstractNumId="49" w15:restartNumberingAfterBreak="0">
    <w:nsid w:val="65DE3594"/>
    <w:multiLevelType w:val="multilevel"/>
    <w:tmpl w:val="7E8AEA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15:restartNumberingAfterBreak="0">
    <w:nsid w:val="687D3FC9"/>
    <w:multiLevelType w:val="multilevel"/>
    <w:tmpl w:val="6D502BB8"/>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51" w15:restartNumberingAfterBreak="0">
    <w:nsid w:val="6B6B387C"/>
    <w:multiLevelType w:val="multilevel"/>
    <w:tmpl w:val="7A8A6F9A"/>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52" w15:restartNumberingAfterBreak="0">
    <w:nsid w:val="6D022964"/>
    <w:multiLevelType w:val="multilevel"/>
    <w:tmpl w:val="26F8434A"/>
    <w:lvl w:ilvl="0">
      <w:start w:val="1"/>
      <w:numFmt w:val="lowerLetter"/>
      <w:lvlText w:val="%1)"/>
      <w:lvlJc w:val="left"/>
      <w:pPr>
        <w:ind w:left="786" w:hanging="360"/>
      </w:pPr>
      <w:rPr>
        <w:smallCaps w:val="0"/>
        <w:strike w:val="0"/>
        <w:shd w:val="clear" w:color="auto" w:fill="auto"/>
        <w:vertAlign w:val="baseline"/>
      </w:rPr>
    </w:lvl>
    <w:lvl w:ilvl="1">
      <w:start w:val="1"/>
      <w:numFmt w:val="lowerLetter"/>
      <w:lvlText w:val="%2)"/>
      <w:lvlJc w:val="left"/>
      <w:pPr>
        <w:ind w:left="1473" w:hanging="325"/>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53" w15:restartNumberingAfterBreak="0">
    <w:nsid w:val="70930C0C"/>
    <w:multiLevelType w:val="multilevel"/>
    <w:tmpl w:val="B8D4192C"/>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54" w15:restartNumberingAfterBreak="0">
    <w:nsid w:val="727D72CB"/>
    <w:multiLevelType w:val="multilevel"/>
    <w:tmpl w:val="61D80D4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55" w15:restartNumberingAfterBreak="0">
    <w:nsid w:val="73612C32"/>
    <w:multiLevelType w:val="multilevel"/>
    <w:tmpl w:val="4FB6566A"/>
    <w:lvl w:ilvl="0">
      <w:start w:val="4"/>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4E37190"/>
    <w:multiLevelType w:val="multilevel"/>
    <w:tmpl w:val="F6C2361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57" w15:restartNumberingAfterBreak="0">
    <w:nsid w:val="78A63D70"/>
    <w:multiLevelType w:val="multilevel"/>
    <w:tmpl w:val="639A9172"/>
    <w:lvl w:ilvl="0">
      <w:start w:val="1"/>
      <w:numFmt w:val="bullet"/>
      <w:lvlText w:val="●"/>
      <w:lvlJc w:val="left"/>
      <w:pPr>
        <w:ind w:left="144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216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7200" w:hanging="360"/>
      </w:pPr>
      <w:rPr>
        <w:rFonts w:ascii="Arimo" w:eastAsia="Arimo" w:hAnsi="Arimo" w:cs="Arimo"/>
        <w:b w:val="0"/>
        <w:i w:val="0"/>
        <w:smallCaps w:val="0"/>
        <w:strike w:val="0"/>
        <w:sz w:val="20"/>
        <w:szCs w:val="20"/>
        <w:shd w:val="clear" w:color="auto" w:fill="auto"/>
        <w:vertAlign w:val="baseline"/>
      </w:rPr>
    </w:lvl>
  </w:abstractNum>
  <w:abstractNum w:abstractNumId="58" w15:restartNumberingAfterBreak="0">
    <w:nsid w:val="79E17EDA"/>
    <w:multiLevelType w:val="multilevel"/>
    <w:tmpl w:val="7478C22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59" w15:restartNumberingAfterBreak="0">
    <w:nsid w:val="7C713D8B"/>
    <w:multiLevelType w:val="multilevel"/>
    <w:tmpl w:val="9A0C5484"/>
    <w:lvl w:ilvl="0">
      <w:start w:val="1"/>
      <w:numFmt w:val="lowerLetter"/>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60" w15:restartNumberingAfterBreak="0">
    <w:nsid w:val="7D7412BF"/>
    <w:multiLevelType w:val="multilevel"/>
    <w:tmpl w:val="A67E9EF8"/>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61" w15:restartNumberingAfterBreak="0">
    <w:nsid w:val="7FA773C4"/>
    <w:multiLevelType w:val="multilevel"/>
    <w:tmpl w:val="04BCF6B6"/>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num w:numId="1" w16cid:durableId="609240784">
    <w:abstractNumId w:val="37"/>
  </w:num>
  <w:num w:numId="2" w16cid:durableId="1754013852">
    <w:abstractNumId w:val="20"/>
  </w:num>
  <w:num w:numId="3" w16cid:durableId="1774010234">
    <w:abstractNumId w:val="38"/>
  </w:num>
  <w:num w:numId="4" w16cid:durableId="378289252">
    <w:abstractNumId w:val="45"/>
  </w:num>
  <w:num w:numId="5" w16cid:durableId="214703230">
    <w:abstractNumId w:val="36"/>
  </w:num>
  <w:num w:numId="6" w16cid:durableId="1348940733">
    <w:abstractNumId w:val="56"/>
  </w:num>
  <w:num w:numId="7" w16cid:durableId="527911626">
    <w:abstractNumId w:val="51"/>
  </w:num>
  <w:num w:numId="8" w16cid:durableId="466164095">
    <w:abstractNumId w:val="8"/>
  </w:num>
  <w:num w:numId="9" w16cid:durableId="815562086">
    <w:abstractNumId w:val="4"/>
  </w:num>
  <w:num w:numId="10" w16cid:durableId="734863136">
    <w:abstractNumId w:val="60"/>
  </w:num>
  <w:num w:numId="11" w16cid:durableId="1335765098">
    <w:abstractNumId w:val="40"/>
  </w:num>
  <w:num w:numId="12" w16cid:durableId="1214540767">
    <w:abstractNumId w:val="30"/>
  </w:num>
  <w:num w:numId="13" w16cid:durableId="379865496">
    <w:abstractNumId w:val="26"/>
  </w:num>
  <w:num w:numId="14" w16cid:durableId="1131096803">
    <w:abstractNumId w:val="48"/>
  </w:num>
  <w:num w:numId="15" w16cid:durableId="390810616">
    <w:abstractNumId w:val="28"/>
  </w:num>
  <w:num w:numId="16" w16cid:durableId="1679038817">
    <w:abstractNumId w:val="9"/>
  </w:num>
  <w:num w:numId="17" w16cid:durableId="500780284">
    <w:abstractNumId w:val="50"/>
  </w:num>
  <w:num w:numId="18" w16cid:durableId="1173378778">
    <w:abstractNumId w:val="13"/>
  </w:num>
  <w:num w:numId="19" w16cid:durableId="1866364518">
    <w:abstractNumId w:val="17"/>
  </w:num>
  <w:num w:numId="20" w16cid:durableId="1432318790">
    <w:abstractNumId w:val="43"/>
  </w:num>
  <w:num w:numId="21" w16cid:durableId="1165895242">
    <w:abstractNumId w:val="33"/>
  </w:num>
  <w:num w:numId="22" w16cid:durableId="1743404542">
    <w:abstractNumId w:val="25"/>
  </w:num>
  <w:num w:numId="23" w16cid:durableId="1173107595">
    <w:abstractNumId w:val="59"/>
  </w:num>
  <w:num w:numId="24" w16cid:durableId="463350190">
    <w:abstractNumId w:val="23"/>
  </w:num>
  <w:num w:numId="25" w16cid:durableId="429358686">
    <w:abstractNumId w:val="21"/>
  </w:num>
  <w:num w:numId="26" w16cid:durableId="201334789">
    <w:abstractNumId w:val="53"/>
  </w:num>
  <w:num w:numId="27" w16cid:durableId="36440722">
    <w:abstractNumId w:val="27"/>
  </w:num>
  <w:num w:numId="28" w16cid:durableId="817647020">
    <w:abstractNumId w:val="12"/>
  </w:num>
  <w:num w:numId="29" w16cid:durableId="1142189809">
    <w:abstractNumId w:val="57"/>
  </w:num>
  <w:num w:numId="30" w16cid:durableId="2005358973">
    <w:abstractNumId w:val="24"/>
  </w:num>
  <w:num w:numId="31" w16cid:durableId="1741754189">
    <w:abstractNumId w:val="3"/>
  </w:num>
  <w:num w:numId="32" w16cid:durableId="2118327428">
    <w:abstractNumId w:val="47"/>
  </w:num>
  <w:num w:numId="33" w16cid:durableId="1242714502">
    <w:abstractNumId w:val="7"/>
  </w:num>
  <w:num w:numId="34" w16cid:durableId="1787583899">
    <w:abstractNumId w:val="44"/>
  </w:num>
  <w:num w:numId="35" w16cid:durableId="1215508526">
    <w:abstractNumId w:val="10"/>
  </w:num>
  <w:num w:numId="36" w16cid:durableId="1884560002">
    <w:abstractNumId w:val="54"/>
  </w:num>
  <w:num w:numId="37" w16cid:durableId="939488053">
    <w:abstractNumId w:val="0"/>
  </w:num>
  <w:num w:numId="38" w16cid:durableId="948246107">
    <w:abstractNumId w:val="11"/>
  </w:num>
  <w:num w:numId="39" w16cid:durableId="603535852">
    <w:abstractNumId w:val="19"/>
  </w:num>
  <w:num w:numId="40" w16cid:durableId="857084943">
    <w:abstractNumId w:val="52"/>
  </w:num>
  <w:num w:numId="41" w16cid:durableId="715811566">
    <w:abstractNumId w:val="18"/>
  </w:num>
  <w:num w:numId="42" w16cid:durableId="2074959882">
    <w:abstractNumId w:val="15"/>
  </w:num>
  <w:num w:numId="43" w16cid:durableId="1419710955">
    <w:abstractNumId w:val="39"/>
  </w:num>
  <w:num w:numId="44" w16cid:durableId="1997411844">
    <w:abstractNumId w:val="31"/>
  </w:num>
  <w:num w:numId="45" w16cid:durableId="1016007218">
    <w:abstractNumId w:val="35"/>
  </w:num>
  <w:num w:numId="46" w16cid:durableId="344938526">
    <w:abstractNumId w:val="55"/>
  </w:num>
  <w:num w:numId="47" w16cid:durableId="1382248487">
    <w:abstractNumId w:val="14"/>
  </w:num>
  <w:num w:numId="48" w16cid:durableId="1018041442">
    <w:abstractNumId w:val="32"/>
  </w:num>
  <w:num w:numId="49" w16cid:durableId="1211377329">
    <w:abstractNumId w:val="22"/>
  </w:num>
  <w:num w:numId="50" w16cid:durableId="831794605">
    <w:abstractNumId w:val="5"/>
  </w:num>
  <w:num w:numId="51" w16cid:durableId="576675739">
    <w:abstractNumId w:val="2"/>
  </w:num>
  <w:num w:numId="52" w16cid:durableId="234121752">
    <w:abstractNumId w:val="58"/>
  </w:num>
  <w:num w:numId="53" w16cid:durableId="1507479947">
    <w:abstractNumId w:val="6"/>
  </w:num>
  <w:num w:numId="54" w16cid:durableId="1313561070">
    <w:abstractNumId w:val="42"/>
  </w:num>
  <w:num w:numId="55" w16cid:durableId="1895964926">
    <w:abstractNumId w:val="41"/>
  </w:num>
  <w:num w:numId="56" w16cid:durableId="2111968418">
    <w:abstractNumId w:val="16"/>
  </w:num>
  <w:num w:numId="57" w16cid:durableId="758135359">
    <w:abstractNumId w:val="46"/>
  </w:num>
  <w:num w:numId="58" w16cid:durableId="189101230">
    <w:abstractNumId w:val="29"/>
  </w:num>
  <w:num w:numId="59" w16cid:durableId="1470824797">
    <w:abstractNumId w:val="34"/>
  </w:num>
  <w:num w:numId="60" w16cid:durableId="1851287877">
    <w:abstractNumId w:val="61"/>
  </w:num>
  <w:num w:numId="61" w16cid:durableId="1614703008">
    <w:abstractNumId w:val="1"/>
  </w:num>
  <w:num w:numId="62" w16cid:durableId="839319984">
    <w:abstractNumId w:val="4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4AE"/>
    <w:rsid w:val="000D019D"/>
    <w:rsid w:val="0014193E"/>
    <w:rsid w:val="001C4AC3"/>
    <w:rsid w:val="00200660"/>
    <w:rsid w:val="00451DDA"/>
    <w:rsid w:val="004A3B70"/>
    <w:rsid w:val="004E1571"/>
    <w:rsid w:val="006C3A01"/>
    <w:rsid w:val="006D36A1"/>
    <w:rsid w:val="0081256D"/>
    <w:rsid w:val="009D0DB0"/>
    <w:rsid w:val="009E6006"/>
    <w:rsid w:val="00A63F97"/>
    <w:rsid w:val="00B514AE"/>
    <w:rsid w:val="00BC3ECC"/>
    <w:rsid w:val="00DC708C"/>
    <w:rsid w:val="00F43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B73F"/>
  <w15:docId w15:val="{C7920198-DB26-43C9-8006-6D267EFC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styleId="Header">
    <w:name w:val="header"/>
    <w:pPr>
      <w:tabs>
        <w:tab w:val="center" w:pos="4513"/>
        <w:tab w:val="right" w:pos="9026"/>
      </w:tabs>
    </w:pPr>
    <w:rPr>
      <w:rFonts w:ascii="Calibri" w:eastAsia="Arial Unicode MS" w:hAnsi="Calibri" w:cs="Arial Unicode MS"/>
      <w:color w:val="000000"/>
      <w:sz w:val="22"/>
      <w:szCs w:val="22"/>
      <w:u w:color="000000"/>
    </w:rPr>
  </w:style>
  <w:style w:type="paragraph" w:customStyle="1" w:styleId="Body">
    <w:name w:val="Body"/>
    <w:pPr>
      <w:spacing w:after="200" w:line="276" w:lineRule="auto"/>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paragraph" w:styleId="Footer">
    <w:name w:val="footer"/>
    <w:pPr>
      <w:tabs>
        <w:tab w:val="center" w:pos="4513"/>
        <w:tab w:val="right" w:pos="9026"/>
      </w:tabs>
    </w:pPr>
    <w:rPr>
      <w:rFonts w:ascii="Calibri" w:eastAsia="Arial Unicode MS" w:hAnsi="Calibri" w:cs="Arial Unicode MS"/>
      <w:color w:val="000000"/>
      <w:sz w:val="22"/>
      <w:szCs w:val="22"/>
      <w:u w:color="000000"/>
    </w:rPr>
  </w:style>
  <w:style w:type="paragraph" w:customStyle="1" w:styleId="Heading">
    <w:name w:val="Heading"/>
    <w:next w:val="Body"/>
    <w:pPr>
      <w:keepNext/>
      <w:keepLines/>
      <w:spacing w:before="240" w:line="276" w:lineRule="auto"/>
      <w:outlineLvl w:val="0"/>
    </w:pPr>
    <w:rPr>
      <w:rFonts w:ascii="Cambria" w:eastAsia="Cambria" w:hAnsi="Cambria" w:cs="Cambria"/>
      <w:color w:val="AC3045"/>
      <w:sz w:val="32"/>
      <w:szCs w:val="32"/>
      <w:u w:color="AC3045"/>
      <w14:textOutline w14:w="0" w14:cap="flat" w14:cmpd="sng" w14:algn="ctr">
        <w14:noFill/>
        <w14:prstDash w14:val="solid"/>
        <w14:bevel/>
      </w14:textOutline>
    </w:rPr>
  </w:style>
  <w:style w:type="character" w:customStyle="1" w:styleId="Link">
    <w:name w:val="Link"/>
    <w:rPr>
      <w:outline w:val="0"/>
      <w:color w:val="FAA972"/>
      <w:u w:val="single" w:color="FAA972"/>
    </w:rPr>
  </w:style>
  <w:style w:type="character" w:customStyle="1" w:styleId="Hyperlink0">
    <w:name w:val="Hyperlink.0"/>
    <w:basedOn w:val="Link"/>
    <w:rPr>
      <w:rFonts w:ascii="Corbel" w:eastAsia="Corbel" w:hAnsi="Corbel" w:cs="Corbel"/>
      <w:outline w:val="0"/>
      <w:color w:val="FAA972"/>
      <w:u w:val="single" w:color="FAA972"/>
    </w:rPr>
  </w:style>
  <w:style w:type="paragraph" w:styleId="NormalWeb">
    <w:name w:val="Normal (Web)"/>
    <w:pPr>
      <w:spacing w:before="100" w:after="100"/>
    </w:pPr>
    <w:rPr>
      <w:rFonts w:eastAsia="Arial Unicode MS" w:cs="Arial Unicode MS"/>
      <w:color w:val="000000"/>
      <w:u w:color="000000"/>
    </w:rPr>
  </w:style>
  <w:style w:type="paragraph" w:styleId="ListParagraph">
    <w:name w:val="List Paragraph"/>
    <w:pPr>
      <w:spacing w:after="200" w:line="276" w:lineRule="auto"/>
      <w:ind w:left="720"/>
    </w:pPr>
    <w:rPr>
      <w:rFonts w:ascii="Calibri" w:eastAsia="Arial Unicode MS" w:hAnsi="Calibri" w:cs="Arial Unicode MS"/>
      <w:color w:val="000000"/>
      <w:sz w:val="22"/>
      <w:szCs w:val="22"/>
      <w:u w:color="000000"/>
    </w:rPr>
  </w:style>
  <w:style w:type="character" w:customStyle="1" w:styleId="Hyperlink1">
    <w:name w:val="Hyperlink.1"/>
    <w:basedOn w:val="Link"/>
    <w:rPr>
      <w:rFonts w:ascii="Corbel" w:eastAsia="Corbel" w:hAnsi="Corbel" w:cs="Corbel"/>
      <w:i/>
      <w:iCs/>
      <w:outline w:val="0"/>
      <w:color w:val="FAA972"/>
      <w:u w:val="single" w:color="FAA972"/>
      <w:lang w:val="en-US"/>
    </w:rPr>
  </w:style>
  <w:style w:type="numbering" w:customStyle="1" w:styleId="ImportedStyle64">
    <w:name w:val="Imported Style 64"/>
  </w:style>
  <w:style w:type="numbering" w:customStyle="1" w:styleId="ImportedStyle65">
    <w:name w:val="Imported Style 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47F2"/>
    <w:rPr>
      <w:b/>
      <w:bCs/>
    </w:rPr>
  </w:style>
  <w:style w:type="character" w:customStyle="1" w:styleId="CommentSubjectChar">
    <w:name w:val="Comment Subject Char"/>
    <w:basedOn w:val="CommentTextChar"/>
    <w:link w:val="CommentSubject"/>
    <w:uiPriority w:val="99"/>
    <w:semiHidden/>
    <w:rsid w:val="000147F2"/>
    <w:rPr>
      <w:b/>
      <w:bCs/>
      <w:sz w:val="20"/>
      <w:szCs w:val="20"/>
      <w:lang w:eastAsia="en-US"/>
    </w:rPr>
  </w:style>
  <w:style w:type="character" w:styleId="IntenseReference">
    <w:name w:val="Intense Reference"/>
    <w:basedOn w:val="DefaultParagraphFont"/>
    <w:uiPriority w:val="32"/>
    <w:qFormat/>
    <w:rsid w:val="0015012D"/>
    <w:rPr>
      <w:b/>
      <w:bCs/>
      <w:smallCaps/>
      <w:color w:val="D0586C" w:themeColor="accent1"/>
      <w:spacing w:val="5"/>
    </w:rPr>
  </w:style>
  <w:style w:type="character" w:styleId="Strong">
    <w:name w:val="Strong"/>
    <w:basedOn w:val="DefaultParagraphFont"/>
    <w:uiPriority w:val="22"/>
    <w:qFormat/>
    <w:rsid w:val="0015012D"/>
    <w:rPr>
      <w:b/>
      <w:bC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125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56D"/>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200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hift-learning.co.uk/privacy-policy/"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hift-learning.co.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hift-learning.co.uk/privacy-polic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sadora.rackham@shift-insight.co.uk" TargetMode="External"/><Relationship Id="rId5" Type="http://schemas.openxmlformats.org/officeDocument/2006/relationships/numbering" Target="numbering.xml"/><Relationship Id="rId15" Type="http://schemas.openxmlformats.org/officeDocument/2006/relationships/hyperlink" Target="https://www.mrs.org.uk/pdf/mrs%2520code%2520of%2520conduct%25202014.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hift-learning.co.uk/prize-draw-terms-and-condition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D0586C"/>
      </a:accent1>
      <a:accent2>
        <a:srgbClr val="98BCCC"/>
      </a:accent2>
      <a:accent3>
        <a:srgbClr val="36385A"/>
      </a:accent3>
      <a:accent4>
        <a:srgbClr val="BB6288"/>
      </a:accent4>
      <a:accent5>
        <a:srgbClr val="BAB0BF"/>
      </a:accent5>
      <a:accent6>
        <a:srgbClr val="36AC9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3MbgEk1dpADUc1KzsIxa5UTVZg==">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c7f0df2-364e-4b4a-a0b3-63fd8fa86d1d">
      <Terms xmlns="http://schemas.microsoft.com/office/infopath/2007/PartnerControls"/>
    </lcf76f155ced4ddcb4097134ff3c332f>
    <TaxCatchAll xmlns="21ea53c1-2de0-4584-a4bc-547de6ded97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6CFEBC8A00984EB16DD1EA5E06FAFE" ma:contentTypeVersion="16" ma:contentTypeDescription="Create a new document." ma:contentTypeScope="" ma:versionID="0cb45a1a0505586261dc4982f9184cff">
  <xsd:schema xmlns:xsd="http://www.w3.org/2001/XMLSchema" xmlns:xs="http://www.w3.org/2001/XMLSchema" xmlns:p="http://schemas.microsoft.com/office/2006/metadata/properties" xmlns:ns2="ac7f0df2-364e-4b4a-a0b3-63fd8fa86d1d" xmlns:ns3="21ea53c1-2de0-4584-a4bc-547de6ded970" targetNamespace="http://schemas.microsoft.com/office/2006/metadata/properties" ma:root="true" ma:fieldsID="a8569bb1a3385e988fc504391f08e648" ns2:_="" ns3:_="">
    <xsd:import namespace="ac7f0df2-364e-4b4a-a0b3-63fd8fa86d1d"/>
    <xsd:import namespace="21ea53c1-2de0-4584-a4bc-547de6ded9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f0df2-364e-4b4a-a0b3-63fd8fa86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8b24abc-e694-4680-8f71-381bd16ce5c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1ea53c1-2de0-4584-a4bc-547de6ded97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37ea5d6-15ea-463d-a3ff-5e65a145a274}" ma:internalName="TaxCatchAll" ma:showField="CatchAllData" ma:web="21ea53c1-2de0-4584-a4bc-547de6ded9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61FE4F-0042-4AD0-BDDA-85090F70D7D9}">
  <ds:schemaRefs>
    <ds:schemaRef ds:uri="http://schemas.microsoft.com/office/2006/metadata/properties"/>
    <ds:schemaRef ds:uri="http://schemas.microsoft.com/office/infopath/2007/PartnerControls"/>
    <ds:schemaRef ds:uri="ac7f0df2-364e-4b4a-a0b3-63fd8fa86d1d"/>
    <ds:schemaRef ds:uri="21ea53c1-2de0-4584-a4bc-547de6ded970"/>
  </ds:schemaRefs>
</ds:datastoreItem>
</file>

<file path=customXml/itemProps3.xml><?xml version="1.0" encoding="utf-8"?>
<ds:datastoreItem xmlns:ds="http://schemas.openxmlformats.org/officeDocument/2006/customXml" ds:itemID="{1B983B00-EE5B-4E55-AB42-5CAF4C885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7f0df2-364e-4b4a-a0b3-63fd8fa86d1d"/>
    <ds:schemaRef ds:uri="21ea53c1-2de0-4584-a4bc-547de6ded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F7BEE-6803-4CDF-9947-41FF6CD347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Elsie Lauchlan</dc:creator>
  <cp:lastModifiedBy>Scott Lampon</cp:lastModifiedBy>
  <cp:revision>2</cp:revision>
  <dcterms:created xsi:type="dcterms:W3CDTF">2022-05-17T11:18:00Z</dcterms:created>
  <dcterms:modified xsi:type="dcterms:W3CDTF">2022-05-17T11:18:00Z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0x010100D06CFEBC8A00984EB16DD1EA5E06FAFE</vt:lpwstr>
  </property>
  <property fmtid="{D5CDD505-2E9C-101B-9397-08002B2CF9AE}" pid="3" name="MediaServiceImageTags">
    <vt:lpwstr/>
  </property>
</Properties>
</file>